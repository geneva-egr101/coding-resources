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81EE7" w14:textId="77777777" w:rsidR="00D30756" w:rsidRDefault="00577B89" w:rsidP="00EF5502">
      <w:pPr>
        <w:spacing w:after="60"/>
        <w:jc w:val="center"/>
        <w:rPr>
          <w:rFonts w:ascii="Verdana" w:hAnsi="Verdana"/>
          <w:b/>
          <w:color w:val="000000" w:themeColor="text1"/>
          <w:sz w:val="40"/>
          <w:szCs w:val="40"/>
        </w:rPr>
      </w:pPr>
      <w:bookmarkStart w:id="0" w:name="_GoBack"/>
      <w:bookmarkEnd w:id="0"/>
      <w:r>
        <w:rPr>
          <w:rFonts w:ascii="Verdana" w:hAnsi="Verdana"/>
          <w:b/>
          <w:color w:val="000000" w:themeColor="text1"/>
          <w:sz w:val="40"/>
          <w:szCs w:val="40"/>
        </w:rPr>
        <w:t>Programming in Python</w:t>
      </w:r>
    </w:p>
    <w:p w14:paraId="3B7668FF" w14:textId="77777777" w:rsidR="00972708" w:rsidRPr="003B48AE" w:rsidRDefault="00EF5502" w:rsidP="003B48AE">
      <w:pPr>
        <w:spacing w:after="60"/>
        <w:jc w:val="center"/>
        <w:rPr>
          <w:rFonts w:ascii="Arial" w:hAnsi="Arial" w:cs="Arial"/>
          <w:color w:val="000000" w:themeColor="text1"/>
          <w:sz w:val="20"/>
          <w:szCs w:val="20"/>
        </w:rPr>
      </w:pPr>
      <w:r>
        <w:rPr>
          <w:rFonts w:ascii="Arial" w:hAnsi="Arial" w:cs="Arial"/>
          <w:color w:val="000000" w:themeColor="text1"/>
          <w:sz w:val="20"/>
          <w:szCs w:val="20"/>
        </w:rPr>
        <w:t xml:space="preserve">by </w:t>
      </w:r>
      <w:r w:rsidRPr="00EF5502">
        <w:rPr>
          <w:rFonts w:ascii="Arial" w:hAnsi="Arial" w:cs="Arial"/>
          <w:color w:val="000000" w:themeColor="text1"/>
          <w:sz w:val="20"/>
          <w:szCs w:val="20"/>
        </w:rPr>
        <w:t>Michae</w:t>
      </w:r>
      <w:r w:rsidR="003B48AE">
        <w:rPr>
          <w:rFonts w:ascii="Arial" w:hAnsi="Arial" w:cs="Arial"/>
          <w:color w:val="000000" w:themeColor="text1"/>
          <w:sz w:val="20"/>
          <w:szCs w:val="20"/>
        </w:rPr>
        <w:t>l Parkinson and Timothy Johnson</w:t>
      </w:r>
    </w:p>
    <w:p w14:paraId="48A6D9C0" w14:textId="570E228C" w:rsidR="00355622" w:rsidRDefault="00145967" w:rsidP="00355622">
      <w:pPr>
        <w:spacing w:after="60"/>
        <w:rPr>
          <w:ins w:id="1" w:author="Timothy A. Johnson" w:date="2019-02-08T23:07:00Z"/>
          <w:rFonts w:cstheme="minorHAnsi"/>
          <w:color w:val="000000" w:themeColor="text1"/>
        </w:rPr>
      </w:pPr>
      <w:r w:rsidRPr="00FC0EEF">
        <w:rPr>
          <w:rFonts w:cstheme="minorHAnsi"/>
          <w:color w:val="000000" w:themeColor="text1"/>
        </w:rPr>
        <w:tab/>
        <w:t>Python is a high-level,</w:t>
      </w:r>
      <w:r w:rsidR="00577B89" w:rsidRPr="00FC0EEF">
        <w:rPr>
          <w:rFonts w:cstheme="minorHAnsi"/>
          <w:color w:val="000000" w:themeColor="text1"/>
        </w:rPr>
        <w:t xml:space="preserve"> objec</w:t>
      </w:r>
      <w:r w:rsidR="00E91C8C">
        <w:rPr>
          <w:rFonts w:cstheme="minorHAnsi"/>
          <w:color w:val="000000" w:themeColor="text1"/>
        </w:rPr>
        <w:t>t-oriented programming language</w:t>
      </w:r>
      <w:r w:rsidRPr="00FC0EEF">
        <w:rPr>
          <w:rFonts w:cstheme="minorHAnsi"/>
          <w:color w:val="000000" w:themeColor="text1"/>
        </w:rPr>
        <w:t xml:space="preserve"> that focuses on simplicity and readability. </w:t>
      </w:r>
      <w:r w:rsidR="00D30756" w:rsidRPr="00FC0EEF">
        <w:rPr>
          <w:rFonts w:cstheme="minorHAnsi"/>
          <w:color w:val="000000" w:themeColor="text1"/>
        </w:rPr>
        <w:t>It is one of the top 5 most popular programming languages</w:t>
      </w:r>
      <w:r w:rsidR="00610FD4" w:rsidRPr="00FC0EEF">
        <w:rPr>
          <w:rFonts w:cstheme="minorHAnsi"/>
          <w:color w:val="000000" w:themeColor="text1"/>
        </w:rPr>
        <w:t xml:space="preserve">, and it has many applications including science, </w:t>
      </w:r>
      <w:r w:rsidR="00D30756" w:rsidRPr="00FC0EEF">
        <w:rPr>
          <w:rFonts w:cstheme="minorHAnsi"/>
          <w:color w:val="000000" w:themeColor="text1"/>
        </w:rPr>
        <w:t xml:space="preserve">robotics, </w:t>
      </w:r>
      <w:r w:rsidR="00610FD4" w:rsidRPr="00FC0EEF">
        <w:rPr>
          <w:rFonts w:cstheme="minorHAnsi"/>
          <w:color w:val="000000" w:themeColor="text1"/>
        </w:rPr>
        <w:t>the we</w:t>
      </w:r>
      <w:r w:rsidR="00D30756" w:rsidRPr="00FC0EEF">
        <w:rPr>
          <w:rFonts w:cstheme="minorHAnsi"/>
          <w:color w:val="000000" w:themeColor="text1"/>
        </w:rPr>
        <w:t xml:space="preserve">b, </w:t>
      </w:r>
      <w:r w:rsidR="00E91C8C">
        <w:rPr>
          <w:rFonts w:cstheme="minorHAnsi"/>
          <w:color w:val="000000" w:themeColor="text1"/>
        </w:rPr>
        <w:t xml:space="preserve">security, </w:t>
      </w:r>
      <w:r w:rsidR="00D30756" w:rsidRPr="00FC0EEF">
        <w:rPr>
          <w:rFonts w:cstheme="minorHAnsi"/>
          <w:color w:val="000000" w:themeColor="text1"/>
        </w:rPr>
        <w:t>and artificial intelligence. Today, you are going to learn the basics of how to code in Python 3</w:t>
      </w:r>
      <w:r w:rsidR="005F0D69">
        <w:rPr>
          <w:rFonts w:cstheme="minorHAnsi"/>
          <w:color w:val="000000" w:themeColor="text1"/>
        </w:rPr>
        <w:t>, and you will eventually use it to program your semester engineering project.</w:t>
      </w:r>
    </w:p>
    <w:p w14:paraId="54503A50" w14:textId="77777777" w:rsidR="00C43F7E" w:rsidRPr="00FC0EEF" w:rsidRDefault="00C43F7E" w:rsidP="00355622">
      <w:pPr>
        <w:spacing w:after="60"/>
        <w:rPr>
          <w:rFonts w:cstheme="minorHAnsi"/>
          <w:color w:val="000000" w:themeColor="text1"/>
        </w:rPr>
      </w:pPr>
    </w:p>
    <w:p w14:paraId="43FC6FCB" w14:textId="77777777" w:rsidR="00355622" w:rsidRPr="00355622" w:rsidRDefault="003B43C4" w:rsidP="00355622">
      <w:pPr>
        <w:spacing w:after="60"/>
        <w:rPr>
          <w:rFonts w:ascii="Arial" w:hAnsi="Arial" w:cs="Arial"/>
          <w:b/>
          <w:color w:val="0070C0"/>
          <w:sz w:val="28"/>
          <w:szCs w:val="28"/>
        </w:rPr>
      </w:pPr>
      <w:r>
        <w:rPr>
          <w:rFonts w:ascii="Arial" w:hAnsi="Arial" w:cs="Arial"/>
          <w:b/>
          <w:color w:val="0070C0"/>
          <w:sz w:val="28"/>
          <w:szCs w:val="28"/>
        </w:rPr>
        <w:t>Setting Things Up</w:t>
      </w:r>
    </w:p>
    <w:p w14:paraId="46599ECE" w14:textId="77777777" w:rsidR="00D30756" w:rsidRPr="00FC0EEF" w:rsidRDefault="003B43C4" w:rsidP="00355622">
      <w:pPr>
        <w:pStyle w:val="ListParagraph"/>
        <w:numPr>
          <w:ilvl w:val="0"/>
          <w:numId w:val="4"/>
        </w:numPr>
        <w:spacing w:after="60"/>
        <w:contextualSpacing w:val="0"/>
        <w:rPr>
          <w:rFonts w:cstheme="minorHAnsi"/>
        </w:rPr>
      </w:pPr>
      <w:r w:rsidRPr="00FC0EEF">
        <w:rPr>
          <w:rFonts w:cstheme="minorHAnsi"/>
        </w:rPr>
        <w:t xml:space="preserve">Go to </w:t>
      </w:r>
      <w:hyperlink r:id="rId8" w:history="1">
        <w:r w:rsidRPr="00FC0EEF">
          <w:rPr>
            <w:rStyle w:val="Hyperlink"/>
            <w:rFonts w:cstheme="minorHAnsi"/>
          </w:rPr>
          <w:t>https://repl.it/languages/python3</w:t>
        </w:r>
      </w:hyperlink>
    </w:p>
    <w:p w14:paraId="772E196D" w14:textId="77777777" w:rsidR="003B43C4" w:rsidRPr="00FC0EEF" w:rsidRDefault="003B43C4" w:rsidP="00355622">
      <w:pPr>
        <w:pStyle w:val="ListParagraph"/>
        <w:numPr>
          <w:ilvl w:val="0"/>
          <w:numId w:val="4"/>
        </w:numPr>
        <w:spacing w:after="60"/>
        <w:contextualSpacing w:val="0"/>
        <w:rPr>
          <w:rFonts w:cstheme="minorHAnsi"/>
        </w:rPr>
      </w:pPr>
      <w:r w:rsidRPr="00FC0EEF">
        <w:rPr>
          <w:rFonts w:cstheme="minorHAnsi"/>
        </w:rPr>
        <w:t>Create an account if desired, otherwise click “continue as Anonymous” (it is optional)</w:t>
      </w:r>
    </w:p>
    <w:p w14:paraId="3E926D93" w14:textId="77777777" w:rsidR="00355622" w:rsidRPr="00FC0EEF" w:rsidRDefault="00355622" w:rsidP="00355622">
      <w:pPr>
        <w:pStyle w:val="ListParagraph"/>
        <w:numPr>
          <w:ilvl w:val="0"/>
          <w:numId w:val="4"/>
        </w:numPr>
        <w:spacing w:after="60"/>
        <w:contextualSpacing w:val="0"/>
        <w:rPr>
          <w:rFonts w:cstheme="minorHAnsi"/>
        </w:rPr>
      </w:pPr>
      <w:r w:rsidRPr="00FC0EEF">
        <w:rPr>
          <w:rFonts w:cstheme="minorHAnsi"/>
        </w:rPr>
        <w:t>Click Settings (th</w:t>
      </w:r>
      <w:r w:rsidR="0064120C">
        <w:rPr>
          <w:rFonts w:cstheme="minorHAnsi"/>
        </w:rPr>
        <w:t>e gear on the top left</w:t>
      </w:r>
      <w:proofErr w:type="gramStart"/>
      <w:r w:rsidR="0064120C">
        <w:rPr>
          <w:rFonts w:cstheme="minorHAnsi"/>
        </w:rPr>
        <w:t>), and</w:t>
      </w:r>
      <w:proofErr w:type="gramEnd"/>
      <w:r w:rsidR="0064120C">
        <w:rPr>
          <w:rFonts w:cstheme="minorHAnsi"/>
        </w:rPr>
        <w:t xml:space="preserve"> choose</w:t>
      </w:r>
      <w:r w:rsidRPr="00FC0EEF">
        <w:rPr>
          <w:rFonts w:cstheme="minorHAnsi"/>
        </w:rPr>
        <w:t xml:space="preserve"> “4” for “indent size.”</w:t>
      </w:r>
    </w:p>
    <w:p w14:paraId="1282675D" w14:textId="24D9E6A8" w:rsidR="00355622" w:rsidRDefault="00355622" w:rsidP="00355622">
      <w:pPr>
        <w:pStyle w:val="ListParagraph"/>
        <w:numPr>
          <w:ilvl w:val="0"/>
          <w:numId w:val="4"/>
        </w:numPr>
        <w:spacing w:after="60"/>
        <w:contextualSpacing w:val="0"/>
        <w:rPr>
          <w:ins w:id="2" w:author="Timothy A. Johnson" w:date="2019-02-08T23:07:00Z"/>
          <w:rFonts w:cstheme="minorHAnsi"/>
        </w:rPr>
      </w:pPr>
      <w:r w:rsidRPr="00FC0EEF">
        <w:rPr>
          <w:rFonts w:cstheme="minorHAnsi"/>
        </w:rPr>
        <w:t>You’re all set</w:t>
      </w:r>
      <w:r w:rsidR="00FC0EEF" w:rsidRPr="00FC0EEF">
        <w:rPr>
          <w:rFonts w:cstheme="minorHAnsi"/>
        </w:rPr>
        <w:t>!</w:t>
      </w:r>
    </w:p>
    <w:p w14:paraId="56727B78" w14:textId="77777777" w:rsidR="00C43F7E" w:rsidRPr="00F03990" w:rsidRDefault="00C43F7E">
      <w:pPr>
        <w:spacing w:after="60"/>
        <w:rPr>
          <w:rFonts w:cstheme="minorHAnsi"/>
        </w:rPr>
        <w:pPrChange w:id="3" w:author="Timothy A. Johnson" w:date="2019-02-08T23:07:00Z">
          <w:pPr>
            <w:pStyle w:val="ListParagraph"/>
            <w:numPr>
              <w:numId w:val="4"/>
            </w:numPr>
            <w:spacing w:after="60"/>
            <w:ind w:hanging="360"/>
            <w:contextualSpacing w:val="0"/>
          </w:pPr>
        </w:pPrChange>
      </w:pPr>
    </w:p>
    <w:p w14:paraId="2FC40EC9" w14:textId="77777777" w:rsidR="00D20B0C" w:rsidRPr="00D30756" w:rsidRDefault="00577B89" w:rsidP="00355622">
      <w:pPr>
        <w:spacing w:after="60"/>
        <w:rPr>
          <w:rFonts w:ascii="Arial" w:hAnsi="Arial" w:cs="Arial"/>
          <w:b/>
          <w:color w:val="0070C0"/>
          <w:sz w:val="28"/>
          <w:szCs w:val="28"/>
        </w:rPr>
      </w:pPr>
      <w:r w:rsidRPr="00D30756">
        <w:rPr>
          <w:rFonts w:ascii="Arial" w:hAnsi="Arial" w:cs="Arial"/>
          <w:b/>
          <w:color w:val="0070C0"/>
          <w:sz w:val="28"/>
          <w:szCs w:val="28"/>
        </w:rPr>
        <w:t>Strings: Output and Input</w:t>
      </w:r>
    </w:p>
    <w:p w14:paraId="0F78111C" w14:textId="77777777" w:rsidR="001B1275" w:rsidRPr="00FC0EEF" w:rsidRDefault="00355622" w:rsidP="00FC0EEF">
      <w:pPr>
        <w:spacing w:after="60"/>
        <w:ind w:firstLine="720"/>
      </w:pPr>
      <w:r w:rsidRPr="00FC0EEF">
        <w:t>It i</w:t>
      </w:r>
      <w:r w:rsidR="00E47C2B" w:rsidRPr="00FC0EEF">
        <w:t>s an old tradition for new</w:t>
      </w:r>
      <w:r w:rsidRPr="00FC0EEF">
        <w:t xml:space="preserve"> programmers to display the phrase </w:t>
      </w:r>
      <w:r w:rsidRPr="00E4246D">
        <w:rPr>
          <w:rFonts w:ascii="Courier New" w:hAnsi="Courier New" w:cs="Courier New"/>
          <w:b/>
        </w:rPr>
        <w:t>Hello, world!</w:t>
      </w:r>
      <w:r w:rsidR="00EC74C7">
        <w:rPr>
          <w:rFonts w:ascii="Courier New" w:hAnsi="Courier New" w:cs="Courier New"/>
          <w:sz w:val="16"/>
          <w:szCs w:val="16"/>
        </w:rPr>
        <w:t xml:space="preserve"> </w:t>
      </w:r>
      <w:r w:rsidRPr="00FC0EEF">
        <w:t>to the console</w:t>
      </w:r>
      <w:r w:rsidR="00E47C2B" w:rsidRPr="00FC0EEF">
        <w:t xml:space="preserve">. Type this line exactly as it is displayed into the </w:t>
      </w:r>
      <w:r w:rsidR="00244B1E">
        <w:t>code editor</w:t>
      </w:r>
      <w:r w:rsidR="00E47C2B" w:rsidRPr="00FC0EEF">
        <w:t xml:space="preserve"> on the </w:t>
      </w:r>
      <w:proofErr w:type="gramStart"/>
      <w:r w:rsidR="00E47C2B" w:rsidRPr="00FC0EEF">
        <w:t>left, and</w:t>
      </w:r>
      <w:proofErr w:type="gramEnd"/>
      <w:r w:rsidR="00E47C2B" w:rsidRPr="00FC0EEF">
        <w:t xml:space="preserve"> click “run.”</w:t>
      </w:r>
    </w:p>
    <w:bookmarkStart w:id="4" w:name="_MON_1553675733"/>
    <w:bookmarkEnd w:id="4"/>
    <w:p w14:paraId="0C351BB8" w14:textId="1DFDDA61" w:rsidR="001B1275" w:rsidRDefault="00C71185" w:rsidP="00355622">
      <w:pPr>
        <w:spacing w:after="60"/>
      </w:pPr>
      <w:r>
        <w:object w:dxaOrig="10080" w:dyaOrig="181" w14:anchorId="3639F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9pt" o:ole="" o:bordertopcolor="this" o:borderleftcolor="this" o:borderbottomcolor="this" o:borderrightcolor="this">
            <v:imagedata r:id="rId9" o:title="" cropleft="-101f"/>
            <w10:bordertop type="single" width="8"/>
            <w10:borderleft type="single" width="8"/>
            <w10:borderbottom type="single" width="8"/>
            <w10:borderright type="single" width="8"/>
          </v:shape>
          <o:OLEObject Type="Embed" ProgID="Word.OpenDocumentText.12" ShapeID="_x0000_i1025" DrawAspect="Content" ObjectID="_1613298038" r:id="rId10"/>
        </w:object>
      </w:r>
    </w:p>
    <w:p w14:paraId="6C750C53" w14:textId="77777777" w:rsidR="00972708" w:rsidRDefault="00E47C2B" w:rsidP="00972708">
      <w:pPr>
        <w:spacing w:after="60"/>
        <w:ind w:firstLine="720"/>
      </w:pPr>
      <w:r>
        <w:t xml:space="preserve">If you have never programmed before, </w:t>
      </w:r>
      <w:r w:rsidR="00FC0EEF">
        <w:t>now you have! You just wrote your first program</w:t>
      </w:r>
      <w:r w:rsidR="00EC74C7">
        <w:t xml:space="preserve">, which prints something to the </w:t>
      </w:r>
      <w:r w:rsidR="00EC74C7" w:rsidRPr="00E4246D">
        <w:rPr>
          <w:b/>
          <w:i/>
          <w:color w:val="00B050"/>
        </w:rPr>
        <w:t>console</w:t>
      </w:r>
      <w:r w:rsidR="00FC0EEF">
        <w:t xml:space="preserve">. It’s </w:t>
      </w:r>
      <w:proofErr w:type="gramStart"/>
      <w:r w:rsidR="00FC0EEF">
        <w:t>pretty simple</w:t>
      </w:r>
      <w:proofErr w:type="gramEnd"/>
      <w:r w:rsidR="00FC0EEF">
        <w:t>, but everything starts this way.</w:t>
      </w:r>
    </w:p>
    <w:p w14:paraId="6166CBFA" w14:textId="77777777" w:rsidR="00EC74C7" w:rsidRPr="00972708" w:rsidRDefault="00EC74C7" w:rsidP="00972708">
      <w:pPr>
        <w:spacing w:after="60"/>
        <w:ind w:firstLine="720"/>
      </w:pPr>
      <w:r>
        <w:t xml:space="preserve">You might be wondering how your program works. </w:t>
      </w:r>
      <w:r w:rsidRPr="00E4246D">
        <w:rPr>
          <w:rFonts w:ascii="Courier New" w:hAnsi="Courier New" w:cs="Courier New"/>
          <w:b/>
        </w:rPr>
        <w:t>print</w:t>
      </w:r>
      <w:r w:rsidR="00972708">
        <w:rPr>
          <w:rFonts w:cstheme="minorHAnsi"/>
        </w:rPr>
        <w:t xml:space="preserve"> i</w:t>
      </w:r>
      <w:r>
        <w:rPr>
          <w:rFonts w:cstheme="minorHAnsi"/>
        </w:rPr>
        <w:t xml:space="preserve">s </w:t>
      </w:r>
      <w:r w:rsidR="00E4246D">
        <w:rPr>
          <w:rFonts w:cstheme="minorHAnsi"/>
        </w:rPr>
        <w:t xml:space="preserve">the name of </w:t>
      </w:r>
      <w:r>
        <w:rPr>
          <w:rFonts w:cstheme="minorHAnsi"/>
        </w:rPr>
        <w:t xml:space="preserve">a </w:t>
      </w:r>
      <w:r w:rsidRPr="00E4246D">
        <w:rPr>
          <w:rFonts w:cstheme="minorHAnsi"/>
          <w:b/>
          <w:i/>
          <w:color w:val="00B050"/>
        </w:rPr>
        <w:t>function</w:t>
      </w:r>
      <w:r>
        <w:rPr>
          <w:rFonts w:cstheme="minorHAnsi"/>
        </w:rPr>
        <w:t xml:space="preserve"> that takes an input and prints it to </w:t>
      </w:r>
      <w:r w:rsidRPr="00C27070">
        <w:rPr>
          <w:rFonts w:cstheme="minorHAnsi"/>
        </w:rPr>
        <w:t>the console. All</w:t>
      </w:r>
      <w:r>
        <w:rPr>
          <w:rFonts w:cstheme="minorHAnsi"/>
        </w:rPr>
        <w:t xml:space="preserve"> functions end </w:t>
      </w:r>
      <w:proofErr w:type="gramStart"/>
      <w:r>
        <w:rPr>
          <w:rFonts w:cstheme="minorHAnsi"/>
        </w:rPr>
        <w:t xml:space="preserve">with </w:t>
      </w:r>
      <w:r w:rsidR="005F0D69">
        <w:rPr>
          <w:rFonts w:cstheme="minorHAnsi"/>
        </w:rPr>
        <w:t xml:space="preserve"> a</w:t>
      </w:r>
      <w:proofErr w:type="gramEnd"/>
      <w:r w:rsidR="005F0D69">
        <w:rPr>
          <w:rFonts w:cstheme="minorHAnsi"/>
        </w:rPr>
        <w:t xml:space="preserve"> pair parentheses </w:t>
      </w:r>
      <w:r w:rsidR="005F0D69" w:rsidRPr="00E4246D">
        <w:rPr>
          <w:rFonts w:ascii="Courier New" w:hAnsi="Courier New" w:cs="Courier New"/>
          <w:b/>
        </w:rPr>
        <w:t>()</w:t>
      </w:r>
      <w:r w:rsidR="00E4246D">
        <w:rPr>
          <w:rFonts w:cstheme="minorHAnsi"/>
        </w:rPr>
        <w:t>,</w:t>
      </w:r>
      <w:r w:rsidR="005F0D69">
        <w:rPr>
          <w:rFonts w:cstheme="minorHAnsi"/>
        </w:rPr>
        <w:t xml:space="preserve"> inside which</w:t>
      </w:r>
      <w:r>
        <w:rPr>
          <w:rFonts w:cstheme="minorHAnsi"/>
        </w:rPr>
        <w:t xml:space="preserve"> any</w:t>
      </w:r>
      <w:r w:rsidRPr="00E4246D">
        <w:rPr>
          <w:rFonts w:cstheme="minorHAnsi"/>
          <w:color w:val="00B050"/>
        </w:rPr>
        <w:t xml:space="preserve"> </w:t>
      </w:r>
      <w:r w:rsidRPr="00E4246D">
        <w:rPr>
          <w:rFonts w:cstheme="minorHAnsi"/>
          <w:b/>
          <w:i/>
          <w:color w:val="00B050"/>
        </w:rPr>
        <w:t>arguments</w:t>
      </w:r>
      <w:r>
        <w:rPr>
          <w:rFonts w:cstheme="minorHAnsi"/>
        </w:rPr>
        <w:t xml:space="preserve"> are inserted. Arguments are just information given to the function so that it knows exactly what to do. In this example, </w:t>
      </w:r>
      <w:r w:rsidR="00FC613B" w:rsidRPr="00FC613B">
        <w:rPr>
          <w:rFonts w:ascii="Courier New" w:hAnsi="Courier New" w:cs="Courier New"/>
          <w:b/>
        </w:rPr>
        <w:t>"Hello, world!"</w:t>
      </w:r>
      <w:r>
        <w:rPr>
          <w:rFonts w:cstheme="minorHAnsi"/>
        </w:rPr>
        <w:t xml:space="preserve"> is the argument.</w:t>
      </w:r>
      <w:r w:rsidR="005F0D69">
        <w:rPr>
          <w:rFonts w:cstheme="minorHAnsi"/>
        </w:rPr>
        <w:t xml:space="preserve"> The quotation marks </w:t>
      </w:r>
      <w:r w:rsidR="00FC613B" w:rsidRPr="00FC613B">
        <w:rPr>
          <w:rFonts w:ascii="Courier New" w:hAnsi="Courier New" w:cs="Courier New"/>
          <w:b/>
        </w:rPr>
        <w:t>""</w:t>
      </w:r>
      <w:r w:rsidR="005F0D69">
        <w:rPr>
          <w:rFonts w:cstheme="minorHAnsi"/>
        </w:rPr>
        <w:t xml:space="preserve"> indicate that the information is a </w:t>
      </w:r>
      <w:r w:rsidR="005F0D69" w:rsidRPr="00E4246D">
        <w:rPr>
          <w:rFonts w:cstheme="minorHAnsi"/>
          <w:b/>
          <w:i/>
          <w:color w:val="00B050"/>
        </w:rPr>
        <w:t>string</w:t>
      </w:r>
      <w:r w:rsidR="005F0D69">
        <w:rPr>
          <w:rFonts w:cstheme="minorHAnsi"/>
        </w:rPr>
        <w:t xml:space="preserve">, which is a set of letters, numbers, and punctuation. For example, a string could be a name, a street address, or a paragraph from a book. There are other </w:t>
      </w:r>
      <w:r w:rsidR="005F0D69" w:rsidRPr="00E4246D">
        <w:rPr>
          <w:rFonts w:cstheme="minorHAnsi"/>
          <w:b/>
          <w:i/>
          <w:color w:val="00B050"/>
        </w:rPr>
        <w:t>data types</w:t>
      </w:r>
      <w:r w:rsidR="005F0D69" w:rsidRPr="00C27070">
        <w:rPr>
          <w:rFonts w:cstheme="minorHAnsi"/>
          <w:b/>
        </w:rPr>
        <w:t xml:space="preserve"> </w:t>
      </w:r>
      <w:r w:rsidR="005F0D69">
        <w:rPr>
          <w:rFonts w:cstheme="minorHAnsi"/>
        </w:rPr>
        <w:t>as well, which will be introduced later.</w:t>
      </w:r>
    </w:p>
    <w:p w14:paraId="3FAC3187" w14:textId="77777777" w:rsidR="005F0D69" w:rsidRPr="00EC74C7" w:rsidRDefault="005F0D69" w:rsidP="00C253FE">
      <w:pPr>
        <w:spacing w:after="60"/>
        <w:ind w:firstLine="720"/>
        <w:rPr>
          <w:rFonts w:cstheme="minorHAnsi"/>
        </w:rPr>
      </w:pPr>
      <w:r>
        <w:rPr>
          <w:rFonts w:cstheme="minorHAnsi"/>
        </w:rPr>
        <w:t xml:space="preserve">Rather than </w:t>
      </w:r>
      <w:r w:rsidR="00741107">
        <w:rPr>
          <w:rFonts w:cstheme="minorHAnsi"/>
        </w:rPr>
        <w:t>putting the string directly into a function as an argument, we can</w:t>
      </w:r>
      <w:r w:rsidR="00741107" w:rsidRPr="00CA5CA0">
        <w:rPr>
          <w:rFonts w:cstheme="minorHAnsi"/>
          <w:b/>
          <w:i/>
        </w:rPr>
        <w:t xml:space="preserve"> </w:t>
      </w:r>
      <w:r w:rsidR="00741107" w:rsidRPr="00E4246D">
        <w:rPr>
          <w:rFonts w:cstheme="minorHAnsi"/>
          <w:b/>
          <w:i/>
          <w:color w:val="00B050"/>
        </w:rPr>
        <w:t>assign</w:t>
      </w:r>
      <w:r w:rsidR="00741107">
        <w:rPr>
          <w:rFonts w:cstheme="minorHAnsi"/>
        </w:rPr>
        <w:t xml:space="preserve"> it to a </w:t>
      </w:r>
      <w:r w:rsidR="00741107" w:rsidRPr="00E4246D">
        <w:rPr>
          <w:rFonts w:cstheme="minorHAnsi"/>
          <w:b/>
          <w:i/>
          <w:color w:val="00B050"/>
        </w:rPr>
        <w:t>variable</w:t>
      </w:r>
      <w:r w:rsidR="00741107">
        <w:rPr>
          <w:rFonts w:cstheme="minorHAnsi"/>
        </w:rPr>
        <w:t xml:space="preserve"> and use the variable as the argument, instead. Variables store information for </w:t>
      </w:r>
      <w:r w:rsidR="00C253FE">
        <w:rPr>
          <w:rFonts w:cstheme="minorHAnsi"/>
        </w:rPr>
        <w:t>later use</w:t>
      </w:r>
      <w:r w:rsidR="002A565D">
        <w:rPr>
          <w:rFonts w:cstheme="minorHAnsi"/>
        </w:rPr>
        <w:t xml:space="preserve">, and their values can </w:t>
      </w:r>
      <w:r w:rsidR="002A565D" w:rsidRPr="002A565D">
        <w:rPr>
          <w:rFonts w:cstheme="minorHAnsi"/>
          <w:u w:val="single"/>
        </w:rPr>
        <w:t>vary</w:t>
      </w:r>
      <w:r w:rsidR="00741107">
        <w:rPr>
          <w:rFonts w:cstheme="minorHAnsi"/>
        </w:rPr>
        <w:t xml:space="preserve">. The first line of this program assigns your name to the variable </w:t>
      </w:r>
      <w:r w:rsidR="00741107" w:rsidRPr="00E4246D">
        <w:rPr>
          <w:rFonts w:ascii="Courier New" w:hAnsi="Courier New" w:cs="Courier New"/>
          <w:b/>
        </w:rPr>
        <w:t>name</w:t>
      </w:r>
      <w:r w:rsidR="00741107">
        <w:rPr>
          <w:rFonts w:cstheme="minorHAnsi"/>
        </w:rPr>
        <w:t xml:space="preserve">; </w:t>
      </w:r>
      <w:r w:rsidR="00C253FE">
        <w:rPr>
          <w:rFonts w:cstheme="minorHAnsi"/>
        </w:rPr>
        <w:t xml:space="preserve">notice how the name of the variable and the string are separated by an </w:t>
      </w:r>
      <w:proofErr w:type="gramStart"/>
      <w:r w:rsidR="00C253FE">
        <w:rPr>
          <w:rFonts w:cstheme="minorHAnsi"/>
        </w:rPr>
        <w:t>equals</w:t>
      </w:r>
      <w:proofErr w:type="gramEnd"/>
      <w:r w:rsidR="00C253FE">
        <w:rPr>
          <w:rFonts w:cstheme="minorHAnsi"/>
        </w:rPr>
        <w:t xml:space="preserve"> sign </w:t>
      </w:r>
      <w:r w:rsidR="00C253FE" w:rsidRPr="00E4246D">
        <w:rPr>
          <w:rFonts w:ascii="Courier New" w:hAnsi="Courier New" w:cs="Courier New"/>
          <w:b/>
        </w:rPr>
        <w:t>=</w:t>
      </w:r>
      <w:r w:rsidR="00C253FE">
        <w:rPr>
          <w:rFonts w:cstheme="minorHAnsi"/>
        </w:rPr>
        <w:t xml:space="preserve"> with spaces on each side of it. The second line prints the variable </w:t>
      </w:r>
      <w:r w:rsidR="00C253FE">
        <w:rPr>
          <w:rFonts w:ascii="Courier New" w:hAnsi="Courier New" w:cs="Courier New"/>
        </w:rPr>
        <w:t>name</w:t>
      </w:r>
      <w:r w:rsidR="00C253FE">
        <w:rPr>
          <w:rFonts w:cstheme="minorHAnsi"/>
        </w:rPr>
        <w:t>; notice that it does not have quotation marks anymore, since it has already been assigned as a string.</w:t>
      </w:r>
      <w:r w:rsidR="00335166">
        <w:rPr>
          <w:rFonts w:cstheme="minorHAnsi"/>
        </w:rPr>
        <w:t xml:space="preserve"> Programs always </w:t>
      </w:r>
      <w:r w:rsidR="00335166" w:rsidRPr="00E4246D">
        <w:rPr>
          <w:rFonts w:cstheme="minorHAnsi"/>
          <w:b/>
          <w:i/>
          <w:color w:val="00B050"/>
        </w:rPr>
        <w:t>execute</w:t>
      </w:r>
      <w:r w:rsidR="00335166">
        <w:rPr>
          <w:rFonts w:cstheme="minorHAnsi"/>
        </w:rPr>
        <w:t xml:space="preserve"> from top to bottom, line-by-line.</w:t>
      </w:r>
    </w:p>
    <w:bookmarkStart w:id="5" w:name="_MON_1553676373"/>
    <w:bookmarkEnd w:id="5"/>
    <w:p w14:paraId="4BF4DD9C" w14:textId="0EB78C8C" w:rsidR="00630FA9" w:rsidRDefault="00C71185" w:rsidP="00355622">
      <w:pPr>
        <w:spacing w:after="60"/>
      </w:pPr>
      <w:r>
        <w:object w:dxaOrig="10080" w:dyaOrig="362" w14:anchorId="69707E3C">
          <v:shape id="_x0000_i1026" type="#_x0000_t75" style="width:7in;height:17.4pt" o:ole="" o:bordertopcolor="this" o:borderleftcolor="this" o:borderbottomcolor="this" o:borderrightcolor="this">
            <v:imagedata r:id="rId11" o:title="" cropleft="-101f"/>
            <w10:bordertop type="single" width="8"/>
            <w10:borderleft type="single" width="8"/>
            <w10:borderbottom type="single" width="8"/>
            <w10:borderright type="single" width="8"/>
          </v:shape>
          <o:OLEObject Type="Embed" ProgID="Word.OpenDocumentText.12" ShapeID="_x0000_i1026" DrawAspect="Content" ObjectID="_1613298039" r:id="rId12"/>
        </w:object>
      </w:r>
    </w:p>
    <w:p w14:paraId="0BE69426" w14:textId="77777777" w:rsidR="00630FA9" w:rsidRDefault="008E58F4" w:rsidP="00355622">
      <w:pPr>
        <w:spacing w:after="60"/>
      </w:pPr>
      <w:r>
        <w:tab/>
        <w:t>Strings can also be inserted into other strings. Put</w:t>
      </w:r>
      <w:r w:rsidR="0038388B">
        <w:t xml:space="preserve"> a pair of curly brackets </w:t>
      </w:r>
      <w:r w:rsidR="0038388B" w:rsidRPr="00E4246D">
        <w:rPr>
          <w:rFonts w:ascii="Courier New" w:hAnsi="Courier New" w:cs="Courier New"/>
          <w:b/>
        </w:rPr>
        <w:t>{}</w:t>
      </w:r>
      <w:r w:rsidR="0038388B">
        <w:t xml:space="preserve"> </w:t>
      </w:r>
      <w:r>
        <w:t xml:space="preserve">in the first </w:t>
      </w:r>
      <w:r w:rsidR="00F20F58">
        <w:t>string at the position that</w:t>
      </w:r>
      <w:r>
        <w:t xml:space="preserve"> you want the second string to be inserted. Right </w:t>
      </w:r>
      <w:r w:rsidR="0038388B">
        <w:t>after the second quotation mark, put the sub-</w:t>
      </w:r>
      <w:proofErr w:type="gramStart"/>
      <w:r w:rsidR="0038388B">
        <w:t xml:space="preserve">function </w:t>
      </w:r>
      <w:r w:rsidR="000C1B9E">
        <w:rPr>
          <w:rFonts w:ascii="Courier New" w:hAnsi="Courier New" w:cs="Courier New"/>
          <w:b/>
        </w:rPr>
        <w:t>.format</w:t>
      </w:r>
      <w:proofErr w:type="gramEnd"/>
      <w:r w:rsidR="000C1B9E">
        <w:rPr>
          <w:rFonts w:ascii="Courier New" w:hAnsi="Courier New" w:cs="Courier New"/>
          <w:b/>
        </w:rPr>
        <w:t>()</w:t>
      </w:r>
      <w:r w:rsidR="000C1B9E">
        <w:t xml:space="preserve"> w</w:t>
      </w:r>
      <w:r w:rsidR="0038388B">
        <w:t xml:space="preserve">ith the argument </w:t>
      </w:r>
      <w:r w:rsidR="0038388B" w:rsidRPr="00E4246D">
        <w:rPr>
          <w:rFonts w:ascii="Courier New" w:hAnsi="Courier New" w:cs="Courier New"/>
          <w:b/>
        </w:rPr>
        <w:t>name</w:t>
      </w:r>
      <w:r w:rsidR="0038388B">
        <w:t xml:space="preserve">. A sub-function, denoted with a </w:t>
      </w:r>
      <w:proofErr w:type="gramStart"/>
      <w:r w:rsidR="0038388B">
        <w:t xml:space="preserve">period </w:t>
      </w:r>
      <w:r w:rsidR="0038388B" w:rsidRPr="00E4246D">
        <w:rPr>
          <w:rFonts w:ascii="Courier New" w:hAnsi="Courier New" w:cs="Courier New"/>
          <w:b/>
        </w:rPr>
        <w:t>.</w:t>
      </w:r>
      <w:proofErr w:type="gramEnd"/>
      <w:r w:rsidR="0038388B">
        <w:t xml:space="preserve"> after a variable, is like normal function except that it </w:t>
      </w:r>
      <w:r w:rsidR="00937A85">
        <w:t xml:space="preserve">uses the variable that comes before it. </w:t>
      </w:r>
      <w:r w:rsidR="0038388B">
        <w:t>This will replace the curly brackets with your name.</w:t>
      </w:r>
    </w:p>
    <w:p w14:paraId="27CE2D8E" w14:textId="77777777" w:rsidR="000C1B9E" w:rsidRDefault="000C1B9E" w:rsidP="00355622">
      <w:pPr>
        <w:spacing w:after="60"/>
      </w:pPr>
      <w:r>
        <w:tab/>
      </w:r>
      <w:r w:rsidR="003B48AE">
        <w:t xml:space="preserve">This is a good time to introduce </w:t>
      </w:r>
      <w:r w:rsidR="003B48AE" w:rsidRPr="0017628D">
        <w:rPr>
          <w:b/>
          <w:i/>
          <w:color w:val="00B050"/>
        </w:rPr>
        <w:t>comments</w:t>
      </w:r>
      <w:r w:rsidR="003B48AE">
        <w:t xml:space="preserve">, which begin with </w:t>
      </w:r>
      <w:r w:rsidR="0017628D">
        <w:t>a pound sign</w:t>
      </w:r>
      <w:r w:rsidR="00087E30">
        <w:t xml:space="preserve"> </w:t>
      </w:r>
      <w:r w:rsidR="00087E30" w:rsidRPr="00087E30">
        <w:rPr>
          <w:rFonts w:ascii="Courier New" w:hAnsi="Courier New" w:cs="Courier New"/>
          <w:b/>
        </w:rPr>
        <w:t>#</w:t>
      </w:r>
      <w:r w:rsidR="003B48AE">
        <w:t xml:space="preserve"> and can be placed at the end of a line of code or on their own line. Comments are not execut</w:t>
      </w:r>
      <w:r w:rsidR="00087E30">
        <w:t>ed</w:t>
      </w:r>
      <w:r w:rsidR="003B48AE">
        <w:t>; they just describe how a program wo</w:t>
      </w:r>
      <w:r w:rsidR="00087E30">
        <w:t xml:space="preserve">rks to anyone who is reading </w:t>
      </w:r>
      <w:proofErr w:type="gramStart"/>
      <w:r w:rsidR="00087E30">
        <w:t>it, and</w:t>
      </w:r>
      <w:proofErr w:type="gramEnd"/>
      <w:r w:rsidR="00087E30">
        <w:t xml:space="preserve"> are important for large or complex programs.</w:t>
      </w:r>
    </w:p>
    <w:bookmarkStart w:id="6" w:name="_MON_1553676392"/>
    <w:bookmarkEnd w:id="6"/>
    <w:p w14:paraId="2BB65975" w14:textId="1E89A92B" w:rsidR="00E91C8C" w:rsidRDefault="00C43F7E" w:rsidP="00355622">
      <w:pPr>
        <w:spacing w:after="60"/>
      </w:pPr>
      <w:r>
        <w:object w:dxaOrig="10080" w:dyaOrig="544" w14:anchorId="1BA7AF9F">
          <v:shape id="_x0000_i1027" type="#_x0000_t75" style="width:7in;height:27pt" o:ole="" o:bordertopcolor="this" o:borderleftcolor="this" o:borderbottomcolor="this" o:borderrightcolor="this">
            <v:imagedata r:id="rId13" o:title="" cropleft="-101f"/>
            <w10:bordertop type="single" width="8"/>
            <w10:borderleft type="single" width="8"/>
            <w10:borderbottom type="single" width="8"/>
            <w10:borderright type="single" width="8"/>
          </v:shape>
          <o:OLEObject Type="Embed" ProgID="Word.OpenDocumentText.12" ShapeID="_x0000_i1027" DrawAspect="Content" ObjectID="_1613298040" r:id="rId14"/>
        </w:object>
      </w:r>
    </w:p>
    <w:p w14:paraId="0D92B22D" w14:textId="77777777" w:rsidR="00630FA9" w:rsidRPr="00FA0F15" w:rsidRDefault="00FA0F15" w:rsidP="00355622">
      <w:pPr>
        <w:spacing w:after="60"/>
      </w:pPr>
      <w:r>
        <w:lastRenderedPageBreak/>
        <w:tab/>
        <w:t xml:space="preserve">The </w:t>
      </w:r>
      <w:r w:rsidRPr="00E4246D">
        <w:rPr>
          <w:rFonts w:ascii="Courier New" w:hAnsi="Courier New" w:cs="Courier New"/>
          <w:b/>
        </w:rPr>
        <w:t>print</w:t>
      </w:r>
      <w:r>
        <w:t xml:space="preserve"> function is used for string </w:t>
      </w:r>
      <w:r w:rsidRPr="00E4246D">
        <w:rPr>
          <w:b/>
          <w:i/>
          <w:color w:val="00B050"/>
        </w:rPr>
        <w:t>output</w:t>
      </w:r>
      <w:r>
        <w:t xml:space="preserve">, and similarly, the </w:t>
      </w:r>
      <w:proofErr w:type="gramStart"/>
      <w:r w:rsidRPr="00E4246D">
        <w:rPr>
          <w:rFonts w:ascii="Courier New" w:hAnsi="Courier New" w:cs="Courier New"/>
          <w:b/>
        </w:rPr>
        <w:t>input</w:t>
      </w:r>
      <w:r w:rsidR="00F5687E" w:rsidRPr="00E4246D">
        <w:rPr>
          <w:rFonts w:ascii="Courier New" w:hAnsi="Courier New" w:cs="Courier New"/>
          <w:b/>
        </w:rPr>
        <w:t>(</w:t>
      </w:r>
      <w:proofErr w:type="gramEnd"/>
      <w:r w:rsidR="00F5687E" w:rsidRPr="00E4246D">
        <w:rPr>
          <w:rFonts w:ascii="Courier New" w:hAnsi="Courier New" w:cs="Courier New"/>
          <w:b/>
        </w:rPr>
        <w:t>)</w:t>
      </w:r>
      <w:r>
        <w:t xml:space="preserve"> function is used for string </w:t>
      </w:r>
      <w:r w:rsidRPr="00E4246D">
        <w:rPr>
          <w:b/>
          <w:i/>
          <w:color w:val="00B050"/>
        </w:rPr>
        <w:t>input</w:t>
      </w:r>
      <w:r>
        <w:t xml:space="preserve">. </w:t>
      </w:r>
      <w:r w:rsidRPr="00E4246D">
        <w:rPr>
          <w:rFonts w:ascii="Courier New" w:hAnsi="Courier New" w:cs="Courier New"/>
          <w:b/>
        </w:rPr>
        <w:t>input</w:t>
      </w:r>
      <w:r>
        <w:t xml:space="preserve"> does not need an argument, but if there is one, it will display it to the console just like </w:t>
      </w:r>
      <w:proofErr w:type="gramStart"/>
      <w:r w:rsidRPr="00E4246D">
        <w:rPr>
          <w:rFonts w:ascii="Courier New" w:hAnsi="Courier New" w:cs="Courier New"/>
          <w:b/>
        </w:rPr>
        <w:t>print</w:t>
      </w:r>
      <w:r w:rsidR="00F5687E" w:rsidRPr="00E4246D">
        <w:rPr>
          <w:rFonts w:ascii="Courier New" w:hAnsi="Courier New" w:cs="Courier New"/>
          <w:b/>
        </w:rPr>
        <w:t>(</w:t>
      </w:r>
      <w:proofErr w:type="gramEnd"/>
      <w:r w:rsidR="00F5687E" w:rsidRPr="00E4246D">
        <w:rPr>
          <w:rFonts w:ascii="Courier New" w:hAnsi="Courier New" w:cs="Courier New"/>
          <w:b/>
        </w:rPr>
        <w:t>)</w:t>
      </w:r>
      <w:r w:rsidR="00E4246D">
        <w:t xml:space="preserve"> d</w:t>
      </w:r>
      <w:r w:rsidR="00087E30">
        <w:t>oes. Additionally, it will pause</w:t>
      </w:r>
      <w:r>
        <w:t xml:space="preserve"> the program and wait</w:t>
      </w:r>
      <w:r w:rsidR="00087E30">
        <w:t xml:space="preserve"> until </w:t>
      </w:r>
      <w:r w:rsidR="002A565D">
        <w:t xml:space="preserve">the user </w:t>
      </w:r>
      <w:r>
        <w:t>type</w:t>
      </w:r>
      <w:r w:rsidR="002A565D">
        <w:t>s</w:t>
      </w:r>
      <w:r>
        <w:t xml:space="preserve"> something into the console and press</w:t>
      </w:r>
      <w:r w:rsidR="00087E30">
        <w:t>es</w:t>
      </w:r>
      <w:r>
        <w:t xml:space="preserve"> Enter. After Enter is pressed, the </w:t>
      </w:r>
      <w:proofErr w:type="gramStart"/>
      <w:r w:rsidRPr="00E4246D">
        <w:rPr>
          <w:rFonts w:ascii="Courier New" w:hAnsi="Courier New" w:cs="Courier New"/>
          <w:b/>
        </w:rPr>
        <w:t>input</w:t>
      </w:r>
      <w:r w:rsidR="00F5687E" w:rsidRPr="00E4246D">
        <w:rPr>
          <w:rFonts w:ascii="Courier New" w:hAnsi="Courier New" w:cs="Courier New"/>
          <w:b/>
        </w:rPr>
        <w:t>(</w:t>
      </w:r>
      <w:proofErr w:type="gramEnd"/>
      <w:r w:rsidR="00F5687E" w:rsidRPr="00E4246D">
        <w:rPr>
          <w:rFonts w:ascii="Courier New" w:hAnsi="Courier New" w:cs="Courier New"/>
          <w:b/>
        </w:rPr>
        <w:t>)</w:t>
      </w:r>
      <w:r>
        <w:t xml:space="preserve"> function will </w:t>
      </w:r>
      <w:r w:rsidRPr="00E4246D">
        <w:rPr>
          <w:b/>
          <w:i/>
          <w:color w:val="00B050"/>
        </w:rPr>
        <w:t>return</w:t>
      </w:r>
      <w:r w:rsidR="008D33B4">
        <w:t xml:space="preserve"> what was entered as a string.</w:t>
      </w:r>
      <w:r>
        <w:t xml:space="preserve"> </w:t>
      </w:r>
      <w:r w:rsidR="008D33B4">
        <w:t xml:space="preserve">Run </w:t>
      </w:r>
      <w:r>
        <w:t>this program, click o</w:t>
      </w:r>
      <w:r w:rsidR="009A0784">
        <w:t>n the console (the dark window on the right side</w:t>
      </w:r>
      <w:r>
        <w:t>), type your name, and press Enter.</w:t>
      </w:r>
      <w:r w:rsidR="008D33B4">
        <w:t xml:space="preserve"> Almost every program that you use has some type of input, whether it is a toggle button, a text box, or a keypress.</w:t>
      </w:r>
    </w:p>
    <w:bookmarkStart w:id="7" w:name="_MON_1553676413"/>
    <w:bookmarkEnd w:id="7"/>
    <w:p w14:paraId="4FCA2590" w14:textId="7B6A4B50" w:rsidR="00E936F7" w:rsidRDefault="00C43F7E" w:rsidP="00355622">
      <w:pPr>
        <w:spacing w:after="60"/>
      </w:pPr>
      <w:r>
        <w:object w:dxaOrig="10080" w:dyaOrig="362" w14:anchorId="0B0928DA">
          <v:shape id="_x0000_i1028" type="#_x0000_t75" style="width:7in;height:17.4pt" o:ole="" o:bordertopcolor="this" o:borderleftcolor="this" o:borderbottomcolor="this" o:borderrightcolor="this">
            <v:imagedata r:id="rId15" o:title="" cropleft="-101f"/>
            <w10:bordertop type="single" width="8"/>
            <w10:borderleft type="single" width="8"/>
            <w10:borderbottom type="single" width="8"/>
            <w10:borderright type="single" width="8"/>
          </v:shape>
          <o:OLEObject Type="Embed" ProgID="Word.OpenDocumentText.12" ShapeID="_x0000_i1028" DrawAspect="Content" ObjectID="_1613298041" r:id="rId16"/>
        </w:object>
      </w:r>
    </w:p>
    <w:p w14:paraId="190FEE84" w14:textId="77777777" w:rsidR="009C7DA6" w:rsidRDefault="00244B1E" w:rsidP="009C7DA6">
      <w:pPr>
        <w:spacing w:after="60"/>
      </w:pPr>
      <w:r>
        <w:tab/>
      </w:r>
      <w:r w:rsidR="009C7DA6">
        <w:t xml:space="preserve">Before the next step, a few things need to be set up in repl.it. Click the “Add new file” button under the “settings” button in repl.it. Click “Continue” in the popup. Notice how it added a main.py file tab above the code editor. Click the “Add new file” button again, click the three dots on the new tab, and rename the file to “spaceship.py”. Type the line </w:t>
      </w:r>
      <w:r w:rsidR="009C7DA6" w:rsidRPr="009C7DA6">
        <w:rPr>
          <w:rFonts w:ascii="Courier New" w:hAnsi="Courier New" w:cs="Courier New"/>
          <w:b/>
        </w:rPr>
        <w:t>import spaceship</w:t>
      </w:r>
      <w:r w:rsidR="009C7DA6">
        <w:t xml:space="preserve"> into the main.py tab (and remove any other code). This will tell the program to run the code that is in the spaceship.py tab.</w:t>
      </w:r>
    </w:p>
    <w:p w14:paraId="133DF255" w14:textId="4863BCA4" w:rsidR="00244B1E" w:rsidRDefault="009C7DA6" w:rsidP="009C7DA6">
      <w:pPr>
        <w:spacing w:after="60"/>
        <w:ind w:firstLine="720"/>
      </w:pPr>
      <w:r>
        <w:t xml:space="preserve">If you haven’t guessed yet, you are going to code a space ship program. It will keep growing throughout this tutorial, step-by-step, and at the end you will have a program which implements everything you will have learned. Type the following two lines into the new spaceship.py </w:t>
      </w:r>
      <w:proofErr w:type="gramStart"/>
      <w:r>
        <w:t>tab, and</w:t>
      </w:r>
      <w:proofErr w:type="gramEnd"/>
      <w:r>
        <w:t xml:space="preserve"> click “run”.  The program will ask you what your ship’s name is. Every ship needs a captain, so it also asks for your name.</w:t>
      </w:r>
    </w:p>
    <w:p w14:paraId="18415B63" w14:textId="0644F5CC" w:rsidR="009364A1" w:rsidRPr="007C3197" w:rsidRDefault="00571968" w:rsidP="009364A1">
      <w:pPr>
        <w:spacing w:after="60"/>
        <w:jc w:val="center"/>
        <w:rPr>
          <w:color w:val="BF8F00" w:themeColor="accent4" w:themeShade="BF"/>
        </w:rPr>
      </w:pPr>
      <w:r>
        <w:rPr>
          <w:color w:val="BF8F00" w:themeColor="accent4" w:themeShade="BF"/>
        </w:rPr>
        <w:t>[</w:t>
      </w:r>
      <w:r w:rsidR="009364A1">
        <w:rPr>
          <w:color w:val="BF8F00" w:themeColor="accent4" w:themeShade="BF"/>
        </w:rPr>
        <w:t xml:space="preserve"> </w:t>
      </w:r>
      <w:r w:rsidR="00B44F93" w:rsidRPr="00B44F93">
        <w:rPr>
          <w:color w:val="BF8F00" w:themeColor="accent4" w:themeShade="BF"/>
        </w:rPr>
        <w:t xml:space="preserve">Switch to </w:t>
      </w:r>
      <w:r w:rsidR="00C33C2D">
        <w:rPr>
          <w:color w:val="BF8F00" w:themeColor="accent4" w:themeShade="BF"/>
        </w:rPr>
        <w:t xml:space="preserve">the </w:t>
      </w:r>
      <w:r w:rsidR="00B82097" w:rsidRPr="007F47E5">
        <w:rPr>
          <w:color w:val="BF8F00" w:themeColor="accent4" w:themeShade="BF"/>
          <w:u w:val="single"/>
        </w:rPr>
        <w:t>spaceship.py</w:t>
      </w:r>
      <w:r w:rsidR="007C3197">
        <w:rPr>
          <w:color w:val="BF8F00" w:themeColor="accent4" w:themeShade="BF"/>
        </w:rPr>
        <w:t xml:space="preserve"> </w:t>
      </w:r>
      <w:proofErr w:type="gramStart"/>
      <w:r w:rsidR="007C3197">
        <w:rPr>
          <w:color w:val="BF8F00" w:themeColor="accent4" w:themeShade="BF"/>
        </w:rPr>
        <w:t>tab</w:t>
      </w:r>
      <w:r w:rsidR="009364A1">
        <w:rPr>
          <w:color w:val="BF8F00" w:themeColor="accent4" w:themeShade="BF"/>
        </w:rPr>
        <w:t xml:space="preserve"> ]</w:t>
      </w:r>
      <w:proofErr w:type="gramEnd"/>
    </w:p>
    <w:bookmarkStart w:id="8" w:name="_MON_1553676596"/>
    <w:bookmarkEnd w:id="8"/>
    <w:p w14:paraId="4A865915" w14:textId="7FA7BB5F" w:rsidR="00630FA9" w:rsidRDefault="00C43F7E" w:rsidP="00355622">
      <w:pPr>
        <w:spacing w:after="60"/>
      </w:pPr>
      <w:r>
        <w:object w:dxaOrig="10080" w:dyaOrig="362" w14:anchorId="7970EE9C">
          <v:shape id="_x0000_i1029" type="#_x0000_t75" style="width:7in;height:17.4pt" o:ole="" o:bordertopcolor="this" o:borderleftcolor="this" o:borderbottomcolor="this" o:borderrightcolor="this">
            <v:imagedata r:id="rId17" o:title="" cropleft="-101f"/>
            <w10:bordertop type="double" width="6"/>
            <w10:borderleft type="double" width="6"/>
            <w10:borderbottom type="double" width="6"/>
            <w10:borderright type="double" width="6"/>
          </v:shape>
          <o:OLEObject Type="Embed" ProgID="Word.OpenDocumentText.12" ShapeID="_x0000_i1029" DrawAspect="Content" ObjectID="_1613298042" r:id="rId18"/>
        </w:object>
      </w:r>
    </w:p>
    <w:p w14:paraId="1F1448EE" w14:textId="77777777" w:rsidR="001355A5" w:rsidRPr="00570BAA" w:rsidRDefault="001355A5" w:rsidP="00355622">
      <w:pPr>
        <w:spacing w:after="60"/>
        <w:rPr>
          <w:u w:val="single"/>
        </w:rPr>
      </w:pPr>
    </w:p>
    <w:p w14:paraId="683EA52E" w14:textId="77777777" w:rsidR="00A5798F" w:rsidRPr="009C707A" w:rsidRDefault="00972708" w:rsidP="00355622">
      <w:pPr>
        <w:spacing w:after="60"/>
        <w:rPr>
          <w:rFonts w:ascii="Arial" w:hAnsi="Arial" w:cs="Arial"/>
          <w:b/>
          <w:color w:val="0070C0"/>
          <w:sz w:val="28"/>
          <w:szCs w:val="28"/>
        </w:rPr>
      </w:pPr>
      <w:r>
        <w:rPr>
          <w:rFonts w:ascii="Arial" w:hAnsi="Arial" w:cs="Arial"/>
          <w:b/>
          <w:color w:val="0070C0"/>
          <w:sz w:val="28"/>
          <w:szCs w:val="28"/>
        </w:rPr>
        <w:t>Math</w:t>
      </w:r>
    </w:p>
    <w:p w14:paraId="4653C3EE" w14:textId="77777777" w:rsidR="008A352F" w:rsidRDefault="00B35CE0" w:rsidP="00B35CE0">
      <w:pPr>
        <w:spacing w:after="60"/>
      </w:pPr>
      <w:r>
        <w:tab/>
      </w:r>
      <w:r w:rsidR="0038462E">
        <w:t>So far you have used</w:t>
      </w:r>
      <w:r w:rsidR="009C707A">
        <w:t xml:space="preserve"> one data type, the string. </w:t>
      </w:r>
      <w:r w:rsidR="0038462E">
        <w:t>Two more data types are</w:t>
      </w:r>
      <w:r w:rsidR="009C707A" w:rsidRPr="0036232D">
        <w:rPr>
          <w:rFonts w:cstheme="minorHAnsi"/>
          <w:i/>
        </w:rPr>
        <w:t xml:space="preserve"> </w:t>
      </w:r>
      <w:r w:rsidR="009C707A" w:rsidRPr="007005D7">
        <w:rPr>
          <w:rFonts w:cstheme="minorHAnsi"/>
          <w:b/>
          <w:i/>
          <w:color w:val="00B050"/>
        </w:rPr>
        <w:t>integers</w:t>
      </w:r>
      <w:r w:rsidR="009C707A">
        <w:t xml:space="preserve"> and </w:t>
      </w:r>
      <w:r w:rsidR="009C707A" w:rsidRPr="007005D7">
        <w:rPr>
          <w:rFonts w:cstheme="minorHAnsi"/>
          <w:b/>
          <w:i/>
          <w:color w:val="00B050"/>
        </w:rPr>
        <w:t>floats</w:t>
      </w:r>
      <w:r w:rsidR="009C707A">
        <w:t>. Integers are whole numbers, and floats are numbers with decimal places. These are different from strings, because they don’</w:t>
      </w:r>
      <w:r w:rsidR="008A352F">
        <w:t xml:space="preserve">t have quotation marks </w:t>
      </w:r>
      <w:r w:rsidR="009C707A">
        <w:t>and they can be used in mathematical operations.</w:t>
      </w:r>
    </w:p>
    <w:p w14:paraId="169062B9" w14:textId="77777777" w:rsidR="00F67139" w:rsidRPr="00F67139" w:rsidRDefault="00F67139" w:rsidP="00F67139">
      <w:pPr>
        <w:spacing w:after="60"/>
        <w:jc w:val="center"/>
        <w:rPr>
          <w:b/>
        </w:rPr>
      </w:pPr>
      <w:r w:rsidRPr="00F67139">
        <w:rPr>
          <w:b/>
        </w:rPr>
        <w:t>Basic Mathematical Operators</w:t>
      </w:r>
    </w:p>
    <w:tbl>
      <w:tblPr>
        <w:tblStyle w:val="TableGrid"/>
        <w:tblW w:w="0" w:type="auto"/>
        <w:jc w:val="center"/>
        <w:tblLook w:val="04A0" w:firstRow="1" w:lastRow="0" w:firstColumn="1" w:lastColumn="0" w:noHBand="0" w:noVBand="1"/>
        <w:tblPrChange w:id="9" w:author="Timothy A. Johnson" w:date="2019-02-08T23:04:00Z">
          <w:tblPr>
            <w:tblStyle w:val="TableGrid"/>
            <w:tblW w:w="0" w:type="auto"/>
            <w:jc w:val="center"/>
            <w:tblLook w:val="04A0" w:firstRow="1" w:lastRow="0" w:firstColumn="1" w:lastColumn="0" w:noHBand="0" w:noVBand="1"/>
          </w:tblPr>
        </w:tblPrChange>
      </w:tblPr>
      <w:tblGrid>
        <w:gridCol w:w="1335"/>
        <w:gridCol w:w="1336"/>
        <w:gridCol w:w="1336"/>
        <w:gridCol w:w="1335"/>
        <w:gridCol w:w="1336"/>
        <w:gridCol w:w="1336"/>
        <w:gridCol w:w="1336"/>
        <w:tblGridChange w:id="10">
          <w:tblGrid>
            <w:gridCol w:w="1335"/>
            <w:gridCol w:w="1336"/>
            <w:gridCol w:w="1336"/>
            <w:gridCol w:w="1335"/>
            <w:gridCol w:w="1336"/>
            <w:gridCol w:w="1336"/>
            <w:gridCol w:w="1336"/>
          </w:tblGrid>
        </w:tblGridChange>
      </w:tblGrid>
      <w:tr w:rsidR="00793B4C" w14:paraId="56D56FBA" w14:textId="77777777" w:rsidTr="00C43F7E">
        <w:trPr>
          <w:trHeight w:val="20"/>
          <w:jc w:val="center"/>
          <w:trPrChange w:id="11" w:author="Timothy A. Johnson" w:date="2019-02-08T23:04:00Z">
            <w:trPr>
              <w:trHeight w:val="20"/>
              <w:jc w:val="center"/>
            </w:trPr>
          </w:trPrChange>
        </w:trPr>
        <w:tc>
          <w:tcPr>
            <w:tcW w:w="1335" w:type="dxa"/>
            <w:vAlign w:val="center"/>
            <w:tcPrChange w:id="12" w:author="Timothy A. Johnson" w:date="2019-02-08T23:04:00Z">
              <w:tcPr>
                <w:tcW w:w="1335" w:type="dxa"/>
                <w:vAlign w:val="center"/>
              </w:tcPr>
            </w:tcPrChange>
          </w:tcPr>
          <w:p w14:paraId="3C27FDD7" w14:textId="77777777" w:rsidR="00793B4C" w:rsidRPr="002062E3" w:rsidRDefault="00793B4C" w:rsidP="006802F2">
            <w:pPr>
              <w:jc w:val="center"/>
              <w:rPr>
                <w:rFonts w:ascii="Verdana" w:hAnsi="Verdana"/>
                <w:sz w:val="16"/>
                <w:szCs w:val="16"/>
              </w:rPr>
            </w:pPr>
            <w:r w:rsidRPr="002062E3">
              <w:rPr>
                <w:rFonts w:ascii="Verdana" w:hAnsi="Verdana"/>
                <w:sz w:val="16"/>
                <w:szCs w:val="16"/>
              </w:rPr>
              <w:t>Add</w:t>
            </w:r>
          </w:p>
        </w:tc>
        <w:tc>
          <w:tcPr>
            <w:tcW w:w="1336" w:type="dxa"/>
            <w:vAlign w:val="center"/>
            <w:tcPrChange w:id="13" w:author="Timothy A. Johnson" w:date="2019-02-08T23:04:00Z">
              <w:tcPr>
                <w:tcW w:w="1336" w:type="dxa"/>
                <w:vAlign w:val="center"/>
              </w:tcPr>
            </w:tcPrChange>
          </w:tcPr>
          <w:p w14:paraId="65420881" w14:textId="77777777" w:rsidR="00793B4C" w:rsidRPr="002062E3" w:rsidRDefault="00793B4C" w:rsidP="006802F2">
            <w:pPr>
              <w:jc w:val="center"/>
              <w:rPr>
                <w:rFonts w:ascii="Verdana" w:hAnsi="Verdana"/>
                <w:sz w:val="16"/>
                <w:szCs w:val="16"/>
              </w:rPr>
            </w:pPr>
            <w:r w:rsidRPr="002062E3">
              <w:rPr>
                <w:rFonts w:ascii="Verdana" w:hAnsi="Verdana"/>
                <w:sz w:val="16"/>
                <w:szCs w:val="16"/>
              </w:rPr>
              <w:t>Subtract</w:t>
            </w:r>
          </w:p>
        </w:tc>
        <w:tc>
          <w:tcPr>
            <w:tcW w:w="1336" w:type="dxa"/>
            <w:vAlign w:val="center"/>
            <w:tcPrChange w:id="14" w:author="Timothy A. Johnson" w:date="2019-02-08T23:04:00Z">
              <w:tcPr>
                <w:tcW w:w="1336" w:type="dxa"/>
                <w:vAlign w:val="center"/>
              </w:tcPr>
            </w:tcPrChange>
          </w:tcPr>
          <w:p w14:paraId="314D302E" w14:textId="77777777" w:rsidR="00793B4C" w:rsidRPr="002062E3" w:rsidRDefault="00793B4C" w:rsidP="006802F2">
            <w:pPr>
              <w:jc w:val="center"/>
              <w:rPr>
                <w:rFonts w:ascii="Verdana" w:hAnsi="Verdana"/>
                <w:sz w:val="16"/>
                <w:szCs w:val="16"/>
              </w:rPr>
            </w:pPr>
            <w:r w:rsidRPr="002062E3">
              <w:rPr>
                <w:rFonts w:ascii="Verdana" w:hAnsi="Verdana"/>
                <w:sz w:val="16"/>
                <w:szCs w:val="16"/>
              </w:rPr>
              <w:t>Multiply</w:t>
            </w:r>
          </w:p>
        </w:tc>
        <w:tc>
          <w:tcPr>
            <w:tcW w:w="1335" w:type="dxa"/>
            <w:vAlign w:val="center"/>
            <w:tcPrChange w:id="15" w:author="Timothy A. Johnson" w:date="2019-02-08T23:04:00Z">
              <w:tcPr>
                <w:tcW w:w="1335" w:type="dxa"/>
                <w:vAlign w:val="center"/>
              </w:tcPr>
            </w:tcPrChange>
          </w:tcPr>
          <w:p w14:paraId="793E1D17" w14:textId="77777777" w:rsidR="00793B4C" w:rsidRPr="002062E3" w:rsidRDefault="00793B4C" w:rsidP="006802F2">
            <w:pPr>
              <w:jc w:val="center"/>
              <w:rPr>
                <w:rFonts w:ascii="Verdana" w:hAnsi="Verdana"/>
                <w:sz w:val="16"/>
                <w:szCs w:val="16"/>
              </w:rPr>
            </w:pPr>
            <w:r w:rsidRPr="002062E3">
              <w:rPr>
                <w:rFonts w:ascii="Verdana" w:hAnsi="Verdana"/>
                <w:sz w:val="16"/>
                <w:szCs w:val="16"/>
              </w:rPr>
              <w:t>Divide</w:t>
            </w:r>
          </w:p>
        </w:tc>
        <w:tc>
          <w:tcPr>
            <w:tcW w:w="1336" w:type="dxa"/>
            <w:vAlign w:val="center"/>
            <w:tcPrChange w:id="16" w:author="Timothy A. Johnson" w:date="2019-02-08T23:04:00Z">
              <w:tcPr>
                <w:tcW w:w="1336" w:type="dxa"/>
                <w:vAlign w:val="center"/>
              </w:tcPr>
            </w:tcPrChange>
          </w:tcPr>
          <w:p w14:paraId="5EEEE707" w14:textId="77777777" w:rsidR="00793B4C" w:rsidRPr="002062E3" w:rsidRDefault="00793B4C" w:rsidP="006802F2">
            <w:pPr>
              <w:jc w:val="center"/>
              <w:rPr>
                <w:rFonts w:ascii="Verdana" w:hAnsi="Verdana"/>
                <w:sz w:val="16"/>
                <w:szCs w:val="16"/>
              </w:rPr>
            </w:pPr>
            <w:r w:rsidRPr="002062E3">
              <w:rPr>
                <w:rFonts w:ascii="Verdana" w:hAnsi="Verdana"/>
                <w:sz w:val="16"/>
                <w:szCs w:val="16"/>
              </w:rPr>
              <w:t>Power</w:t>
            </w:r>
          </w:p>
        </w:tc>
        <w:tc>
          <w:tcPr>
            <w:tcW w:w="1336" w:type="dxa"/>
            <w:tcPrChange w:id="17" w:author="Timothy A. Johnson" w:date="2019-02-08T23:04:00Z">
              <w:tcPr>
                <w:tcW w:w="1336" w:type="dxa"/>
              </w:tcPr>
            </w:tcPrChange>
          </w:tcPr>
          <w:p w14:paraId="0E21D222" w14:textId="77777777" w:rsidR="00793B4C" w:rsidRPr="002062E3" w:rsidRDefault="00793B4C" w:rsidP="006802F2">
            <w:pPr>
              <w:jc w:val="center"/>
              <w:rPr>
                <w:rFonts w:ascii="Verdana" w:hAnsi="Verdana"/>
                <w:sz w:val="16"/>
                <w:szCs w:val="16"/>
              </w:rPr>
            </w:pPr>
            <w:r w:rsidRPr="002062E3">
              <w:rPr>
                <w:rFonts w:ascii="Verdana" w:hAnsi="Verdana"/>
                <w:sz w:val="16"/>
                <w:szCs w:val="16"/>
              </w:rPr>
              <w:t>Root</w:t>
            </w:r>
          </w:p>
        </w:tc>
        <w:tc>
          <w:tcPr>
            <w:tcW w:w="1336" w:type="dxa"/>
            <w:tcPrChange w:id="18" w:author="Timothy A. Johnson" w:date="2019-02-08T23:04:00Z">
              <w:tcPr>
                <w:tcW w:w="1336" w:type="dxa"/>
              </w:tcPr>
            </w:tcPrChange>
          </w:tcPr>
          <w:p w14:paraId="42872CFB" w14:textId="77777777" w:rsidR="00793B4C" w:rsidRPr="002062E3" w:rsidRDefault="00793B4C" w:rsidP="006802F2">
            <w:pPr>
              <w:jc w:val="center"/>
              <w:rPr>
                <w:rFonts w:ascii="Verdana" w:hAnsi="Verdana"/>
                <w:sz w:val="16"/>
                <w:szCs w:val="16"/>
              </w:rPr>
            </w:pPr>
            <w:r w:rsidRPr="002062E3">
              <w:rPr>
                <w:rFonts w:ascii="Verdana" w:hAnsi="Verdana"/>
                <w:sz w:val="16"/>
                <w:szCs w:val="16"/>
              </w:rPr>
              <w:t>Absolute</w:t>
            </w:r>
          </w:p>
        </w:tc>
      </w:tr>
      <w:tr w:rsidR="00793B4C" w14:paraId="2A73AC18" w14:textId="77777777" w:rsidTr="00C43F7E">
        <w:trPr>
          <w:trHeight w:val="20"/>
          <w:jc w:val="center"/>
          <w:trPrChange w:id="19" w:author="Timothy A. Johnson" w:date="2019-02-08T23:04:00Z">
            <w:trPr>
              <w:trHeight w:val="20"/>
              <w:jc w:val="center"/>
            </w:trPr>
          </w:trPrChange>
        </w:trPr>
        <w:tc>
          <w:tcPr>
            <w:tcW w:w="1335" w:type="dxa"/>
            <w:vAlign w:val="center"/>
            <w:tcPrChange w:id="20" w:author="Timothy A. Johnson" w:date="2019-02-08T23:04:00Z">
              <w:tcPr>
                <w:tcW w:w="1335" w:type="dxa"/>
                <w:vAlign w:val="center"/>
              </w:tcPr>
            </w:tcPrChange>
          </w:tcPr>
          <w:p w14:paraId="552C048A"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 + b</w:t>
            </w:r>
          </w:p>
        </w:tc>
        <w:tc>
          <w:tcPr>
            <w:tcW w:w="1336" w:type="dxa"/>
            <w:vAlign w:val="center"/>
            <w:tcPrChange w:id="21" w:author="Timothy A. Johnson" w:date="2019-02-08T23:04:00Z">
              <w:tcPr>
                <w:tcW w:w="1336" w:type="dxa"/>
                <w:vAlign w:val="center"/>
              </w:tcPr>
            </w:tcPrChange>
          </w:tcPr>
          <w:p w14:paraId="14B71766" w14:textId="77777777" w:rsidR="00793B4C" w:rsidRPr="002062E3" w:rsidRDefault="008F1DC6" w:rsidP="006802F2">
            <w:pPr>
              <w:jc w:val="center"/>
              <w:rPr>
                <w:rFonts w:ascii="Courier New" w:hAnsi="Courier New" w:cs="Courier New"/>
                <w:b/>
                <w:sz w:val="16"/>
                <w:szCs w:val="16"/>
              </w:rPr>
            </w:pPr>
            <w:r w:rsidRPr="002062E3">
              <w:rPr>
                <w:rFonts w:ascii="Courier New" w:hAnsi="Courier New" w:cs="Courier New"/>
                <w:b/>
                <w:sz w:val="16"/>
                <w:szCs w:val="16"/>
              </w:rPr>
              <w:t>a -</w:t>
            </w:r>
            <w:r w:rsidR="00793B4C" w:rsidRPr="002062E3">
              <w:rPr>
                <w:rFonts w:ascii="Courier New" w:hAnsi="Courier New" w:cs="Courier New"/>
                <w:b/>
                <w:sz w:val="16"/>
                <w:szCs w:val="16"/>
              </w:rPr>
              <w:t xml:space="preserve"> b</w:t>
            </w:r>
          </w:p>
        </w:tc>
        <w:tc>
          <w:tcPr>
            <w:tcW w:w="1336" w:type="dxa"/>
            <w:vAlign w:val="center"/>
            <w:tcPrChange w:id="22" w:author="Timothy A. Johnson" w:date="2019-02-08T23:04:00Z">
              <w:tcPr>
                <w:tcW w:w="1336" w:type="dxa"/>
                <w:vAlign w:val="center"/>
              </w:tcPr>
            </w:tcPrChange>
          </w:tcPr>
          <w:p w14:paraId="4F0961CC"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 * b</w:t>
            </w:r>
          </w:p>
        </w:tc>
        <w:tc>
          <w:tcPr>
            <w:tcW w:w="1335" w:type="dxa"/>
            <w:vAlign w:val="center"/>
            <w:tcPrChange w:id="23" w:author="Timothy A. Johnson" w:date="2019-02-08T23:04:00Z">
              <w:tcPr>
                <w:tcW w:w="1335" w:type="dxa"/>
                <w:vAlign w:val="center"/>
              </w:tcPr>
            </w:tcPrChange>
          </w:tcPr>
          <w:p w14:paraId="35F99C5D"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 / b</w:t>
            </w:r>
          </w:p>
        </w:tc>
        <w:tc>
          <w:tcPr>
            <w:tcW w:w="1336" w:type="dxa"/>
            <w:vAlign w:val="center"/>
            <w:tcPrChange w:id="24" w:author="Timothy A. Johnson" w:date="2019-02-08T23:04:00Z">
              <w:tcPr>
                <w:tcW w:w="1336" w:type="dxa"/>
                <w:vAlign w:val="center"/>
              </w:tcPr>
            </w:tcPrChange>
          </w:tcPr>
          <w:p w14:paraId="43F059AD"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 ** b</w:t>
            </w:r>
          </w:p>
        </w:tc>
        <w:tc>
          <w:tcPr>
            <w:tcW w:w="1336" w:type="dxa"/>
            <w:tcPrChange w:id="25" w:author="Timothy A. Johnson" w:date="2019-02-08T23:04:00Z">
              <w:tcPr>
                <w:tcW w:w="1336" w:type="dxa"/>
              </w:tcPr>
            </w:tcPrChange>
          </w:tcPr>
          <w:p w14:paraId="76AD1D08"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 ** 0.5</w:t>
            </w:r>
          </w:p>
        </w:tc>
        <w:tc>
          <w:tcPr>
            <w:tcW w:w="1336" w:type="dxa"/>
            <w:tcPrChange w:id="26" w:author="Timothy A. Johnson" w:date="2019-02-08T23:04:00Z">
              <w:tcPr>
                <w:tcW w:w="1336" w:type="dxa"/>
              </w:tcPr>
            </w:tcPrChange>
          </w:tcPr>
          <w:p w14:paraId="6A3FBE47" w14:textId="77777777" w:rsidR="00793B4C" w:rsidRPr="002062E3" w:rsidRDefault="00793B4C" w:rsidP="006802F2">
            <w:pPr>
              <w:jc w:val="center"/>
              <w:rPr>
                <w:rFonts w:ascii="Courier New" w:hAnsi="Courier New" w:cs="Courier New"/>
                <w:b/>
                <w:sz w:val="16"/>
                <w:szCs w:val="16"/>
              </w:rPr>
            </w:pPr>
            <w:r w:rsidRPr="002062E3">
              <w:rPr>
                <w:rFonts w:ascii="Courier New" w:hAnsi="Courier New" w:cs="Courier New"/>
                <w:b/>
                <w:sz w:val="16"/>
                <w:szCs w:val="16"/>
              </w:rPr>
              <w:t>abs(a)</w:t>
            </w:r>
          </w:p>
        </w:tc>
      </w:tr>
    </w:tbl>
    <w:p w14:paraId="329DE9B0" w14:textId="43F518E9" w:rsidR="008A352F" w:rsidRDefault="008A352F" w:rsidP="00B35CE0">
      <w:pPr>
        <w:spacing w:after="60"/>
      </w:pPr>
      <w:r>
        <w:tab/>
      </w:r>
      <w:r w:rsidR="001355A5">
        <w:t xml:space="preserve">Parentheses can be used for controlling the order of operations on a calculation. Additionally, you can convert a string </w:t>
      </w:r>
      <w:r w:rsidR="001355A5" w:rsidRPr="008F1DC6">
        <w:rPr>
          <w:rFonts w:ascii="Courier New" w:hAnsi="Courier New" w:cs="Courier New"/>
          <w:b/>
        </w:rPr>
        <w:t>str</w:t>
      </w:r>
      <w:r w:rsidR="001355A5">
        <w:t xml:space="preserve"> of numerals into an integer with the function </w:t>
      </w:r>
      <w:r w:rsidR="001355A5" w:rsidRPr="00E4246D">
        <w:rPr>
          <w:rFonts w:ascii="Courier New" w:hAnsi="Courier New" w:cs="Courier New"/>
          <w:b/>
        </w:rPr>
        <w:t>int(</w:t>
      </w:r>
      <w:r w:rsidR="001355A5">
        <w:rPr>
          <w:rFonts w:ascii="Courier New" w:hAnsi="Courier New" w:cs="Courier New"/>
          <w:b/>
        </w:rPr>
        <w:t>str</w:t>
      </w:r>
      <w:r w:rsidR="001355A5" w:rsidRPr="00E4246D">
        <w:rPr>
          <w:rFonts w:ascii="Courier New" w:hAnsi="Courier New" w:cs="Courier New"/>
          <w:b/>
        </w:rPr>
        <w:t>)</w:t>
      </w:r>
      <w:r w:rsidR="001355A5">
        <w:t xml:space="preserve">. This is called </w:t>
      </w:r>
      <w:r w:rsidR="001355A5" w:rsidRPr="007005D7">
        <w:rPr>
          <w:b/>
          <w:i/>
          <w:color w:val="00B050"/>
        </w:rPr>
        <w:t>casting</w:t>
      </w:r>
      <w:r w:rsidR="001355A5">
        <w:t xml:space="preserve">, and is very useful if you need to convert a string returned by an </w:t>
      </w:r>
      <w:proofErr w:type="gramStart"/>
      <w:r w:rsidR="001355A5" w:rsidRPr="00E4246D">
        <w:rPr>
          <w:rFonts w:ascii="Courier New" w:hAnsi="Courier New" w:cs="Courier New"/>
          <w:b/>
        </w:rPr>
        <w:t>input(</w:t>
      </w:r>
      <w:proofErr w:type="gramEnd"/>
      <w:r w:rsidR="001355A5" w:rsidRPr="00E4246D">
        <w:rPr>
          <w:rFonts w:ascii="Courier New" w:hAnsi="Courier New" w:cs="Courier New"/>
          <w:b/>
        </w:rPr>
        <w:t>)</w:t>
      </w:r>
      <w:r w:rsidR="001355A5">
        <w:t xml:space="preserve"> into an integer or some other data type. </w:t>
      </w:r>
      <w:r w:rsidR="00937A85">
        <w:t>Here is an examp</w:t>
      </w:r>
      <w:r w:rsidR="001355A5">
        <w:t>le that uses the</w:t>
      </w:r>
      <w:r w:rsidR="00937A85">
        <w:t xml:space="preserve"> basic operators, </w:t>
      </w:r>
      <w:r w:rsidR="001355A5">
        <w:t>parentheses, and casting.</w:t>
      </w:r>
      <w:r w:rsidR="006C17D5">
        <w:t xml:space="preserve"> Make predictions of what the outputs will be and run it</w:t>
      </w:r>
      <w:r w:rsidR="00071EEA">
        <w:t xml:space="preserve"> in main.py, removing </w:t>
      </w:r>
      <w:r w:rsidR="00071EEA" w:rsidRPr="00071EEA">
        <w:rPr>
          <w:rFonts w:ascii="Courier New" w:hAnsi="Courier New" w:cs="Courier New"/>
          <w:b/>
        </w:rPr>
        <w:t>import spaceship</w:t>
      </w:r>
      <w:r w:rsidR="00071EEA">
        <w:t>.</w:t>
      </w:r>
    </w:p>
    <w:p w14:paraId="2CC983C1" w14:textId="0C3568B0" w:rsidR="00F235A5" w:rsidRPr="00C43F7E" w:rsidRDefault="00C43F7E">
      <w:pPr>
        <w:spacing w:after="60"/>
        <w:jc w:val="center"/>
        <w:rPr>
          <w:color w:val="BF8F00" w:themeColor="accent4" w:themeShade="BF"/>
          <w:rPrChange w:id="27" w:author="Timothy A. Johnson" w:date="2019-02-08T23:04:00Z">
            <w:rPr/>
          </w:rPrChange>
        </w:rPr>
        <w:pPrChange w:id="28" w:author="Timothy A. Johnson" w:date="2019-02-08T23:04:00Z">
          <w:pPr>
            <w:spacing w:after="60"/>
          </w:pPr>
        </w:pPrChange>
      </w:pPr>
      <w:ins w:id="29" w:author="Timothy A. Johnson" w:date="2019-02-08T23:04: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Pr>
            <w:color w:val="BF8F00" w:themeColor="accent4" w:themeShade="BF"/>
            <w:u w:val="single"/>
          </w:rPr>
          <w:t>main</w:t>
        </w:r>
        <w:r w:rsidRPr="007F47E5">
          <w:rPr>
            <w:color w:val="BF8F00" w:themeColor="accent4" w:themeShade="BF"/>
            <w:u w:val="single"/>
          </w:rPr>
          <w:t>.py</w:t>
        </w:r>
        <w:r>
          <w:rPr>
            <w:color w:val="BF8F00" w:themeColor="accent4" w:themeShade="BF"/>
          </w:rPr>
          <w:t xml:space="preserve"> </w:t>
        </w:r>
        <w:proofErr w:type="gramStart"/>
        <w:r>
          <w:rPr>
            <w:color w:val="BF8F00" w:themeColor="accent4" w:themeShade="BF"/>
          </w:rPr>
          <w:t>tab ]</w:t>
        </w:r>
      </w:ins>
      <w:proofErr w:type="gramEnd"/>
    </w:p>
    <w:bookmarkStart w:id="30" w:name="_MON_1553677322"/>
    <w:bookmarkEnd w:id="30"/>
    <w:p w14:paraId="6F1ADE06" w14:textId="32BD0A1A" w:rsidR="001355A5" w:rsidRDefault="00CA7C43" w:rsidP="00B35CE0">
      <w:pPr>
        <w:spacing w:after="60"/>
      </w:pPr>
      <w:r>
        <w:object w:dxaOrig="10080" w:dyaOrig="1087" w14:anchorId="7C7ED872">
          <v:shape id="_x0000_i1030" type="#_x0000_t75" style="width:7in;height:54.6pt" o:ole="" o:bordertopcolor="this" o:borderleftcolor="this" o:borderbottomcolor="this" o:borderrightcolor="this">
            <v:imagedata r:id="rId19" o:title="" cropleft="-101f"/>
            <w10:bordertop type="single" width="8"/>
            <w10:borderleft type="single" width="8"/>
            <w10:borderbottom type="single" width="8"/>
            <w10:borderright type="single" width="8"/>
          </v:shape>
          <o:OLEObject Type="Embed" ProgID="Word.OpenDocumentText.12" ShapeID="_x0000_i1030" DrawAspect="Content" ObjectID="_1613298043" r:id="rId20"/>
        </w:object>
      </w:r>
      <w:r w:rsidR="006C17D5">
        <w:t xml:space="preserve"> </w:t>
      </w:r>
    </w:p>
    <w:p w14:paraId="74C48B41" w14:textId="77777777" w:rsidR="00F67139" w:rsidRPr="00F67139" w:rsidRDefault="00F67139" w:rsidP="00F67139">
      <w:pPr>
        <w:spacing w:after="60"/>
        <w:jc w:val="center"/>
        <w:rPr>
          <w:b/>
        </w:rPr>
      </w:pPr>
      <w:r w:rsidRPr="00F67139">
        <w:rPr>
          <w:b/>
        </w:rPr>
        <w:t>Useful Formatting Codes</w:t>
      </w:r>
    </w:p>
    <w:tbl>
      <w:tblPr>
        <w:tblStyle w:val="TableGrid"/>
        <w:tblW w:w="0" w:type="auto"/>
        <w:jc w:val="center"/>
        <w:tblLayout w:type="fixed"/>
        <w:tblLook w:val="04A0" w:firstRow="1" w:lastRow="0" w:firstColumn="1" w:lastColumn="0" w:noHBand="0" w:noVBand="1"/>
        <w:tblPrChange w:id="31" w:author="Timothy A. Johnson" w:date="2019-02-08T23:08:00Z">
          <w:tblPr>
            <w:tblStyle w:val="TableGrid"/>
            <w:tblW w:w="0" w:type="auto"/>
            <w:jc w:val="center"/>
            <w:tblLayout w:type="fixed"/>
            <w:tblLook w:val="04A0" w:firstRow="1" w:lastRow="0" w:firstColumn="1" w:lastColumn="0" w:noHBand="0" w:noVBand="1"/>
          </w:tblPr>
        </w:tblPrChange>
      </w:tblPr>
      <w:tblGrid>
        <w:gridCol w:w="895"/>
        <w:gridCol w:w="1620"/>
        <w:gridCol w:w="2278"/>
        <w:gridCol w:w="2278"/>
        <w:gridCol w:w="2279"/>
        <w:tblGridChange w:id="32">
          <w:tblGrid>
            <w:gridCol w:w="895"/>
            <w:gridCol w:w="1620"/>
            <w:gridCol w:w="2278"/>
            <w:gridCol w:w="2278"/>
            <w:gridCol w:w="2279"/>
          </w:tblGrid>
        </w:tblGridChange>
      </w:tblGrid>
      <w:tr w:rsidR="004B42B8" w:rsidRPr="008A352F" w14:paraId="1C67F2DF" w14:textId="77777777" w:rsidTr="00CA7C43">
        <w:trPr>
          <w:trHeight w:val="20"/>
          <w:jc w:val="center"/>
          <w:trPrChange w:id="33" w:author="Timothy A. Johnson" w:date="2019-02-08T23:08:00Z">
            <w:trPr>
              <w:trHeight w:val="20"/>
              <w:jc w:val="center"/>
            </w:trPr>
          </w:trPrChange>
        </w:trPr>
        <w:tc>
          <w:tcPr>
            <w:tcW w:w="895" w:type="dxa"/>
            <w:vAlign w:val="center"/>
            <w:tcPrChange w:id="34" w:author="Timothy A. Johnson" w:date="2019-02-08T23:08:00Z">
              <w:tcPr>
                <w:tcW w:w="895" w:type="dxa"/>
                <w:vAlign w:val="center"/>
              </w:tcPr>
            </w:tcPrChange>
          </w:tcPr>
          <w:p w14:paraId="331F3F37" w14:textId="77777777" w:rsidR="000E59A3" w:rsidRPr="006010A5" w:rsidRDefault="000E59A3" w:rsidP="006010A5">
            <w:pPr>
              <w:jc w:val="center"/>
              <w:rPr>
                <w:rFonts w:ascii="Verdana" w:hAnsi="Verdana"/>
                <w:sz w:val="16"/>
                <w:szCs w:val="16"/>
              </w:rPr>
            </w:pPr>
            <w:r w:rsidRPr="006010A5">
              <w:rPr>
                <w:rFonts w:ascii="Verdana" w:hAnsi="Verdana"/>
                <w:sz w:val="16"/>
                <w:szCs w:val="16"/>
              </w:rPr>
              <w:t>String</w:t>
            </w:r>
          </w:p>
        </w:tc>
        <w:tc>
          <w:tcPr>
            <w:tcW w:w="1620" w:type="dxa"/>
            <w:vAlign w:val="center"/>
            <w:tcPrChange w:id="35" w:author="Timothy A. Johnson" w:date="2019-02-08T23:08:00Z">
              <w:tcPr>
                <w:tcW w:w="1620" w:type="dxa"/>
                <w:vAlign w:val="center"/>
              </w:tcPr>
            </w:tcPrChange>
          </w:tcPr>
          <w:p w14:paraId="50C8EB89" w14:textId="77777777" w:rsidR="000E59A3" w:rsidRPr="006010A5" w:rsidRDefault="000E59A3" w:rsidP="006010A5">
            <w:pPr>
              <w:jc w:val="center"/>
              <w:rPr>
                <w:rFonts w:ascii="Verdana" w:hAnsi="Verdana"/>
                <w:sz w:val="16"/>
                <w:szCs w:val="16"/>
              </w:rPr>
            </w:pPr>
            <w:r w:rsidRPr="006010A5">
              <w:rPr>
                <w:rFonts w:ascii="Verdana" w:hAnsi="Verdana"/>
                <w:sz w:val="16"/>
                <w:szCs w:val="16"/>
              </w:rPr>
              <w:t>Integer</w:t>
            </w:r>
          </w:p>
        </w:tc>
        <w:tc>
          <w:tcPr>
            <w:tcW w:w="2278" w:type="dxa"/>
            <w:vAlign w:val="center"/>
            <w:tcPrChange w:id="36" w:author="Timothy A. Johnson" w:date="2019-02-08T23:08:00Z">
              <w:tcPr>
                <w:tcW w:w="2278" w:type="dxa"/>
                <w:vAlign w:val="center"/>
              </w:tcPr>
            </w:tcPrChange>
          </w:tcPr>
          <w:p w14:paraId="4700B658" w14:textId="77777777" w:rsidR="000E59A3" w:rsidRPr="006010A5" w:rsidRDefault="000E59A3" w:rsidP="006010A5">
            <w:pPr>
              <w:jc w:val="center"/>
              <w:rPr>
                <w:rFonts w:ascii="Verdana" w:hAnsi="Verdana"/>
                <w:sz w:val="16"/>
                <w:szCs w:val="16"/>
              </w:rPr>
            </w:pPr>
            <w:r w:rsidRPr="006010A5">
              <w:rPr>
                <w:rFonts w:ascii="Verdana" w:hAnsi="Verdana"/>
                <w:sz w:val="16"/>
                <w:szCs w:val="16"/>
              </w:rPr>
              <w:t>Float</w:t>
            </w:r>
            <w:r w:rsidR="004B42B8" w:rsidRPr="006010A5">
              <w:rPr>
                <w:rFonts w:ascii="Verdana" w:hAnsi="Verdana"/>
                <w:sz w:val="16"/>
                <w:szCs w:val="16"/>
              </w:rPr>
              <w:t>,</w:t>
            </w:r>
            <w:r w:rsidRPr="006010A5">
              <w:rPr>
                <w:rFonts w:ascii="Verdana" w:hAnsi="Verdana"/>
                <w:sz w:val="16"/>
                <w:szCs w:val="16"/>
              </w:rPr>
              <w:t xml:space="preserve"> 6 decimals</w:t>
            </w:r>
          </w:p>
        </w:tc>
        <w:tc>
          <w:tcPr>
            <w:tcW w:w="2278" w:type="dxa"/>
            <w:vAlign w:val="center"/>
            <w:tcPrChange w:id="37" w:author="Timothy A. Johnson" w:date="2019-02-08T23:08:00Z">
              <w:tcPr>
                <w:tcW w:w="2278" w:type="dxa"/>
                <w:vAlign w:val="center"/>
              </w:tcPr>
            </w:tcPrChange>
          </w:tcPr>
          <w:p w14:paraId="01602411" w14:textId="77777777" w:rsidR="000E59A3" w:rsidRPr="006010A5" w:rsidRDefault="004B42B8" w:rsidP="006010A5">
            <w:pPr>
              <w:jc w:val="center"/>
              <w:rPr>
                <w:rFonts w:ascii="Verdana" w:hAnsi="Verdana"/>
                <w:sz w:val="16"/>
                <w:szCs w:val="16"/>
              </w:rPr>
            </w:pPr>
            <w:r w:rsidRPr="006010A5">
              <w:rPr>
                <w:rFonts w:ascii="Verdana" w:hAnsi="Verdana"/>
                <w:sz w:val="16"/>
                <w:szCs w:val="16"/>
              </w:rPr>
              <w:t>Float, X</w:t>
            </w:r>
            <w:r w:rsidR="000E59A3" w:rsidRPr="006010A5">
              <w:rPr>
                <w:rFonts w:ascii="Verdana" w:hAnsi="Verdana"/>
                <w:sz w:val="16"/>
                <w:szCs w:val="16"/>
              </w:rPr>
              <w:t xml:space="preserve"> decimals</w:t>
            </w:r>
          </w:p>
        </w:tc>
        <w:tc>
          <w:tcPr>
            <w:tcW w:w="2279" w:type="dxa"/>
            <w:vAlign w:val="center"/>
            <w:tcPrChange w:id="38" w:author="Timothy A. Johnson" w:date="2019-02-08T23:08:00Z">
              <w:tcPr>
                <w:tcW w:w="2279" w:type="dxa"/>
                <w:tcBorders>
                  <w:right w:val="single" w:sz="18" w:space="0" w:color="auto"/>
                </w:tcBorders>
                <w:vAlign w:val="center"/>
              </w:tcPr>
            </w:tcPrChange>
          </w:tcPr>
          <w:p w14:paraId="60544856" w14:textId="77777777" w:rsidR="000E59A3" w:rsidRPr="006010A5" w:rsidRDefault="004B42B8" w:rsidP="006010A5">
            <w:pPr>
              <w:jc w:val="center"/>
              <w:rPr>
                <w:rFonts w:ascii="Verdana" w:hAnsi="Verdana"/>
                <w:sz w:val="16"/>
                <w:szCs w:val="16"/>
              </w:rPr>
            </w:pPr>
            <w:r w:rsidRPr="006010A5">
              <w:rPr>
                <w:rFonts w:ascii="Verdana" w:hAnsi="Verdana"/>
                <w:sz w:val="16"/>
                <w:szCs w:val="16"/>
              </w:rPr>
              <w:t xml:space="preserve">Nth </w:t>
            </w:r>
            <w:proofErr w:type="spellStart"/>
            <w:r w:rsidRPr="006010A5">
              <w:rPr>
                <w:rFonts w:ascii="Verdana" w:hAnsi="Verdana"/>
                <w:sz w:val="16"/>
                <w:szCs w:val="16"/>
              </w:rPr>
              <w:t>arg</w:t>
            </w:r>
            <w:proofErr w:type="spellEnd"/>
            <w:r w:rsidRPr="006010A5">
              <w:rPr>
                <w:rFonts w:ascii="Verdana" w:hAnsi="Verdana"/>
                <w:sz w:val="16"/>
                <w:szCs w:val="16"/>
              </w:rPr>
              <w:t xml:space="preserve"> of </w:t>
            </w:r>
            <w:proofErr w:type="gramStart"/>
            <w:r w:rsidRPr="006010A5">
              <w:rPr>
                <w:rFonts w:ascii="Verdana" w:hAnsi="Verdana"/>
                <w:sz w:val="16"/>
                <w:szCs w:val="16"/>
              </w:rPr>
              <w:t>format(</w:t>
            </w:r>
            <w:proofErr w:type="gramEnd"/>
            <w:r w:rsidRPr="006010A5">
              <w:rPr>
                <w:rFonts w:ascii="Verdana" w:hAnsi="Verdana"/>
                <w:sz w:val="16"/>
                <w:szCs w:val="16"/>
              </w:rPr>
              <w:t>)</w:t>
            </w:r>
          </w:p>
        </w:tc>
      </w:tr>
      <w:tr w:rsidR="004B42B8" w14:paraId="4650FA4B" w14:textId="77777777" w:rsidTr="00CA7C43">
        <w:trPr>
          <w:trHeight w:val="20"/>
          <w:jc w:val="center"/>
          <w:trPrChange w:id="39" w:author="Timothy A. Johnson" w:date="2019-02-08T23:08:00Z">
            <w:trPr>
              <w:trHeight w:val="20"/>
              <w:jc w:val="center"/>
            </w:trPr>
          </w:trPrChange>
        </w:trPr>
        <w:tc>
          <w:tcPr>
            <w:tcW w:w="895" w:type="dxa"/>
            <w:vAlign w:val="center"/>
            <w:tcPrChange w:id="40" w:author="Timothy A. Johnson" w:date="2019-02-08T23:08:00Z">
              <w:tcPr>
                <w:tcW w:w="895" w:type="dxa"/>
                <w:tcBorders>
                  <w:bottom w:val="single" w:sz="18" w:space="0" w:color="auto"/>
                </w:tcBorders>
                <w:vAlign w:val="center"/>
              </w:tcPr>
            </w:tcPrChange>
          </w:tcPr>
          <w:p w14:paraId="5ADD1BF8" w14:textId="77777777" w:rsidR="000E59A3" w:rsidRPr="006010A5" w:rsidRDefault="000E59A3" w:rsidP="006010A5">
            <w:pPr>
              <w:jc w:val="center"/>
              <w:rPr>
                <w:rFonts w:ascii="Courier New" w:hAnsi="Courier New" w:cs="Courier New"/>
                <w:b/>
                <w:sz w:val="16"/>
                <w:szCs w:val="16"/>
              </w:rPr>
            </w:pPr>
            <w:r w:rsidRPr="006010A5">
              <w:rPr>
                <w:rFonts w:ascii="Courier New" w:hAnsi="Courier New" w:cs="Courier New"/>
                <w:b/>
                <w:sz w:val="16"/>
                <w:szCs w:val="16"/>
              </w:rPr>
              <w:t>{}</w:t>
            </w:r>
          </w:p>
        </w:tc>
        <w:tc>
          <w:tcPr>
            <w:tcW w:w="1620" w:type="dxa"/>
            <w:vAlign w:val="center"/>
            <w:tcPrChange w:id="41" w:author="Timothy A. Johnson" w:date="2019-02-08T23:08:00Z">
              <w:tcPr>
                <w:tcW w:w="1620" w:type="dxa"/>
                <w:tcBorders>
                  <w:bottom w:val="single" w:sz="18" w:space="0" w:color="auto"/>
                </w:tcBorders>
                <w:vAlign w:val="center"/>
              </w:tcPr>
            </w:tcPrChange>
          </w:tcPr>
          <w:p w14:paraId="6F86D374" w14:textId="77777777" w:rsidR="000E59A3" w:rsidRPr="006010A5" w:rsidRDefault="004B42B8" w:rsidP="006010A5">
            <w:pPr>
              <w:jc w:val="center"/>
              <w:rPr>
                <w:rFonts w:ascii="Courier New" w:hAnsi="Courier New" w:cs="Courier New"/>
                <w:b/>
                <w:sz w:val="16"/>
                <w:szCs w:val="16"/>
              </w:rPr>
            </w:pPr>
            <w:r w:rsidRPr="006010A5">
              <w:rPr>
                <w:rFonts w:ascii="Courier New" w:hAnsi="Courier New" w:cs="Courier New"/>
                <w:b/>
                <w:sz w:val="16"/>
                <w:szCs w:val="16"/>
              </w:rPr>
              <w:t xml:space="preserve">{} or </w:t>
            </w:r>
            <w:proofErr w:type="gramStart"/>
            <w:r w:rsidRPr="006010A5">
              <w:rPr>
                <w:rFonts w:ascii="Courier New" w:hAnsi="Courier New" w:cs="Courier New"/>
                <w:b/>
                <w:sz w:val="16"/>
                <w:szCs w:val="16"/>
              </w:rPr>
              <w:t>{:d</w:t>
            </w:r>
            <w:proofErr w:type="gramEnd"/>
            <w:r w:rsidRPr="006010A5">
              <w:rPr>
                <w:rFonts w:ascii="Courier New" w:hAnsi="Courier New" w:cs="Courier New"/>
                <w:b/>
                <w:sz w:val="16"/>
                <w:szCs w:val="16"/>
              </w:rPr>
              <w:t>}</w:t>
            </w:r>
          </w:p>
        </w:tc>
        <w:tc>
          <w:tcPr>
            <w:tcW w:w="2278" w:type="dxa"/>
            <w:vAlign w:val="center"/>
            <w:tcPrChange w:id="42" w:author="Timothy A. Johnson" w:date="2019-02-08T23:08:00Z">
              <w:tcPr>
                <w:tcW w:w="2278" w:type="dxa"/>
                <w:tcBorders>
                  <w:bottom w:val="single" w:sz="18" w:space="0" w:color="auto"/>
                </w:tcBorders>
                <w:vAlign w:val="center"/>
              </w:tcPr>
            </w:tcPrChange>
          </w:tcPr>
          <w:p w14:paraId="226B0B98" w14:textId="77777777" w:rsidR="000E59A3" w:rsidRPr="006010A5" w:rsidRDefault="000E59A3" w:rsidP="006010A5">
            <w:pPr>
              <w:jc w:val="center"/>
              <w:rPr>
                <w:rFonts w:ascii="Courier New" w:hAnsi="Courier New" w:cs="Courier New"/>
                <w:b/>
                <w:sz w:val="16"/>
                <w:szCs w:val="16"/>
              </w:rPr>
            </w:pPr>
            <w:proofErr w:type="gramStart"/>
            <w:r w:rsidRPr="006010A5">
              <w:rPr>
                <w:rFonts w:ascii="Courier New" w:hAnsi="Courier New" w:cs="Courier New"/>
                <w:b/>
                <w:sz w:val="16"/>
                <w:szCs w:val="16"/>
              </w:rPr>
              <w:t>{:f</w:t>
            </w:r>
            <w:proofErr w:type="gramEnd"/>
            <w:r w:rsidRPr="006010A5">
              <w:rPr>
                <w:rFonts w:ascii="Courier New" w:hAnsi="Courier New" w:cs="Courier New"/>
                <w:b/>
                <w:sz w:val="16"/>
                <w:szCs w:val="16"/>
              </w:rPr>
              <w:t>}</w:t>
            </w:r>
          </w:p>
        </w:tc>
        <w:tc>
          <w:tcPr>
            <w:tcW w:w="2278" w:type="dxa"/>
            <w:vAlign w:val="center"/>
            <w:tcPrChange w:id="43" w:author="Timothy A. Johnson" w:date="2019-02-08T23:08:00Z">
              <w:tcPr>
                <w:tcW w:w="2278" w:type="dxa"/>
                <w:tcBorders>
                  <w:bottom w:val="single" w:sz="18" w:space="0" w:color="auto"/>
                </w:tcBorders>
                <w:vAlign w:val="center"/>
              </w:tcPr>
            </w:tcPrChange>
          </w:tcPr>
          <w:p w14:paraId="7FA882D5" w14:textId="77777777" w:rsidR="000E59A3" w:rsidRPr="006010A5" w:rsidRDefault="004B42B8" w:rsidP="006010A5">
            <w:pPr>
              <w:jc w:val="center"/>
              <w:rPr>
                <w:rFonts w:ascii="Courier New" w:hAnsi="Courier New" w:cs="Courier New"/>
                <w:b/>
                <w:sz w:val="16"/>
                <w:szCs w:val="16"/>
              </w:rPr>
            </w:pPr>
            <w:proofErr w:type="gramStart"/>
            <w:r w:rsidRPr="006010A5">
              <w:rPr>
                <w:rFonts w:ascii="Courier New" w:hAnsi="Courier New" w:cs="Courier New"/>
                <w:b/>
                <w:sz w:val="16"/>
                <w:szCs w:val="16"/>
              </w:rPr>
              <w:t>{:.</w:t>
            </w:r>
            <w:proofErr w:type="spellStart"/>
            <w:proofErr w:type="gramEnd"/>
            <w:r w:rsidRPr="006010A5">
              <w:rPr>
                <w:rFonts w:ascii="Courier New" w:hAnsi="Courier New" w:cs="Courier New"/>
                <w:b/>
                <w:sz w:val="16"/>
                <w:szCs w:val="16"/>
              </w:rPr>
              <w:t>Xf</w:t>
            </w:r>
            <w:proofErr w:type="spellEnd"/>
            <w:r w:rsidRPr="006010A5">
              <w:rPr>
                <w:rFonts w:ascii="Courier New" w:hAnsi="Courier New" w:cs="Courier New"/>
                <w:b/>
                <w:sz w:val="16"/>
                <w:szCs w:val="16"/>
              </w:rPr>
              <w:t>}</w:t>
            </w:r>
          </w:p>
        </w:tc>
        <w:tc>
          <w:tcPr>
            <w:tcW w:w="2279" w:type="dxa"/>
            <w:vAlign w:val="center"/>
            <w:tcPrChange w:id="44" w:author="Timothy A. Johnson" w:date="2019-02-08T23:08:00Z">
              <w:tcPr>
                <w:tcW w:w="2279" w:type="dxa"/>
                <w:tcBorders>
                  <w:bottom w:val="single" w:sz="18" w:space="0" w:color="auto"/>
                  <w:right w:val="single" w:sz="18" w:space="0" w:color="auto"/>
                </w:tcBorders>
                <w:vAlign w:val="center"/>
              </w:tcPr>
            </w:tcPrChange>
          </w:tcPr>
          <w:p w14:paraId="7EB0238E" w14:textId="77777777" w:rsidR="000E59A3" w:rsidRPr="006010A5" w:rsidRDefault="004B42B8" w:rsidP="006010A5">
            <w:pPr>
              <w:jc w:val="center"/>
              <w:rPr>
                <w:rFonts w:ascii="Courier New" w:hAnsi="Courier New" w:cs="Courier New"/>
                <w:b/>
                <w:sz w:val="16"/>
                <w:szCs w:val="16"/>
              </w:rPr>
            </w:pPr>
            <w:r w:rsidRPr="006010A5">
              <w:rPr>
                <w:rFonts w:ascii="Courier New" w:hAnsi="Courier New" w:cs="Courier New"/>
                <w:b/>
                <w:sz w:val="16"/>
                <w:szCs w:val="16"/>
              </w:rPr>
              <w:t>{N</w:t>
            </w:r>
            <w:r w:rsidR="000E59A3" w:rsidRPr="006010A5">
              <w:rPr>
                <w:rFonts w:ascii="Courier New" w:hAnsi="Courier New" w:cs="Courier New"/>
                <w:b/>
                <w:sz w:val="16"/>
                <w:szCs w:val="16"/>
              </w:rPr>
              <w:t>}</w:t>
            </w:r>
          </w:p>
        </w:tc>
      </w:tr>
    </w:tbl>
    <w:p w14:paraId="2B9EE4E4" w14:textId="77777777" w:rsidR="0038462E" w:rsidRDefault="0038462E" w:rsidP="00E936F7">
      <w:pPr>
        <w:spacing w:after="60"/>
      </w:pPr>
    </w:p>
    <w:bookmarkStart w:id="45" w:name="_MON_1555618262"/>
    <w:bookmarkEnd w:id="45"/>
    <w:p w14:paraId="09BFC9E9" w14:textId="74EE4771" w:rsidR="00972708" w:rsidRDefault="00CA7C43" w:rsidP="00E936F7">
      <w:pPr>
        <w:spacing w:after="60"/>
      </w:pPr>
      <w:r>
        <w:object w:dxaOrig="10080" w:dyaOrig="362" w14:anchorId="29427E55">
          <v:shape id="_x0000_i1031" type="#_x0000_t75" style="width:7in;height:17.4pt" o:ole="" o:bordertopcolor="this" o:borderleftcolor="this" o:borderbottomcolor="this" o:borderrightcolor="this">
            <v:imagedata r:id="rId21" o:title="" cropleft="-101f"/>
            <w10:bordertop type="single" width="8"/>
            <w10:borderleft type="single" width="8"/>
            <w10:borderbottom type="single" width="8"/>
            <w10:borderright type="single" width="8"/>
          </v:shape>
          <o:OLEObject Type="Embed" ProgID="Word.OpenDocumentText.12" ShapeID="_x0000_i1031" DrawAspect="Content" ObjectID="_1613298044" r:id="rId22"/>
        </w:object>
      </w:r>
    </w:p>
    <w:p w14:paraId="328E836B" w14:textId="205470CC" w:rsidR="0021484A" w:rsidRDefault="0021484A" w:rsidP="00E936F7">
      <w:pPr>
        <w:spacing w:after="60"/>
      </w:pPr>
    </w:p>
    <w:p w14:paraId="6277FC2D" w14:textId="301241C9" w:rsidR="0021484A" w:rsidDel="00CA7C43" w:rsidRDefault="0021484A" w:rsidP="00E936F7">
      <w:pPr>
        <w:spacing w:after="60"/>
        <w:rPr>
          <w:del w:id="46" w:author="Timothy A. Johnson" w:date="2019-02-08T23:08:00Z"/>
        </w:rPr>
      </w:pPr>
    </w:p>
    <w:p w14:paraId="47728407" w14:textId="77777777" w:rsidR="0021484A" w:rsidRDefault="0021484A" w:rsidP="00E936F7">
      <w:pPr>
        <w:spacing w:after="60"/>
      </w:pPr>
    </w:p>
    <w:p w14:paraId="1DB1A346" w14:textId="77777777" w:rsidR="00972708" w:rsidRDefault="00972708" w:rsidP="00E936F7">
      <w:pPr>
        <w:spacing w:after="60"/>
      </w:pPr>
      <w:r>
        <w:rPr>
          <w:rFonts w:ascii="Arial" w:hAnsi="Arial" w:cs="Arial"/>
          <w:b/>
          <w:color w:val="0070C0"/>
          <w:sz w:val="28"/>
          <w:szCs w:val="28"/>
        </w:rPr>
        <w:lastRenderedPageBreak/>
        <w:t>Lists</w:t>
      </w:r>
    </w:p>
    <w:p w14:paraId="42D16DAD" w14:textId="0DA314A7" w:rsidR="00AC30D7" w:rsidRPr="00B35CE0" w:rsidRDefault="00B35CE0" w:rsidP="009C707A">
      <w:pPr>
        <w:spacing w:after="60"/>
        <w:ind w:firstLine="720"/>
      </w:pPr>
      <w:r>
        <w:t xml:space="preserve">Another data type is the </w:t>
      </w:r>
      <w:r w:rsidRPr="007005D7">
        <w:rPr>
          <w:b/>
          <w:i/>
          <w:color w:val="00B050"/>
        </w:rPr>
        <w:t>list</w:t>
      </w:r>
      <w:r>
        <w:t>. A list is an ord</w:t>
      </w:r>
      <w:r w:rsidR="00C27070">
        <w:t>ered group of items, such as</w:t>
      </w:r>
      <w:r>
        <w:t xml:space="preserve"> strings</w:t>
      </w:r>
      <w:r w:rsidR="00C27070">
        <w:t xml:space="preserve"> or numbers</w:t>
      </w:r>
      <w:r>
        <w:t>.</w:t>
      </w:r>
      <w:r w:rsidR="0074167D">
        <w:t xml:space="preserve"> Just like strings are </w:t>
      </w:r>
      <w:r w:rsidR="00C27070">
        <w:t>denoted with quotation marks</w:t>
      </w:r>
      <w:r w:rsidR="0074167D">
        <w:t xml:space="preserve">, lists </w:t>
      </w:r>
      <w:r w:rsidR="00E4246D">
        <w:t xml:space="preserve">are denoted with square brackets </w:t>
      </w:r>
      <w:r w:rsidR="0074167D" w:rsidRPr="00E4246D">
        <w:rPr>
          <w:rFonts w:ascii="Courier New" w:hAnsi="Courier New" w:cs="Courier New"/>
          <w:b/>
        </w:rPr>
        <w:t>[]</w:t>
      </w:r>
      <w:r w:rsidR="0074167D">
        <w:t xml:space="preserve">. Inside the </w:t>
      </w:r>
      <w:r w:rsidR="00C27070">
        <w:t>brackets, items are separated by commas</w:t>
      </w:r>
      <w:r w:rsidR="0074167D">
        <w:t xml:space="preserve">. In this case, the values in the list are strings. </w:t>
      </w:r>
      <w:proofErr w:type="gramStart"/>
      <w:r w:rsidR="0074167D" w:rsidRPr="00E4246D">
        <w:rPr>
          <w:rFonts w:ascii="Courier New" w:hAnsi="Courier New" w:cs="Courier New"/>
          <w:b/>
        </w:rPr>
        <w:t>fruits[</w:t>
      </w:r>
      <w:proofErr w:type="gramEnd"/>
      <w:r w:rsidR="0074167D" w:rsidRPr="00E4246D">
        <w:rPr>
          <w:rFonts w:ascii="Courier New" w:hAnsi="Courier New" w:cs="Courier New"/>
          <w:b/>
        </w:rPr>
        <w:t>0]</w:t>
      </w:r>
      <w:r w:rsidR="0074167D">
        <w:t xml:space="preserve"> takes the first item in the list </w:t>
      </w:r>
      <w:r w:rsidR="0074167D" w:rsidRPr="00E4246D">
        <w:rPr>
          <w:rFonts w:ascii="Courier New" w:hAnsi="Courier New" w:cs="Courier New"/>
          <w:b/>
        </w:rPr>
        <w:t>fruits</w:t>
      </w:r>
      <w:r w:rsidR="0074167D">
        <w:t xml:space="preserve">, which is </w:t>
      </w:r>
      <w:r w:rsidR="00FC613B" w:rsidRPr="00FC613B">
        <w:rPr>
          <w:rFonts w:ascii="Courier New" w:hAnsi="Courier New" w:cs="Courier New"/>
          <w:b/>
        </w:rPr>
        <w:t>"apple"</w:t>
      </w:r>
      <w:r w:rsidR="0074167D">
        <w:t xml:space="preserve">. You might be confused why the </w:t>
      </w:r>
      <w:r w:rsidR="0074167D" w:rsidRPr="007005D7">
        <w:rPr>
          <w:b/>
          <w:i/>
          <w:color w:val="00B050"/>
        </w:rPr>
        <w:t>index</w:t>
      </w:r>
      <w:r w:rsidR="0074167D">
        <w:t xml:space="preserve"> is the </w:t>
      </w:r>
      <w:r w:rsidR="00C27070">
        <w:t>integer</w:t>
      </w:r>
      <w:r w:rsidR="0074167D">
        <w:t xml:space="preserve"> </w:t>
      </w:r>
      <w:r w:rsidR="0074167D" w:rsidRPr="00E4246D">
        <w:rPr>
          <w:rFonts w:ascii="Courier New" w:hAnsi="Courier New" w:cs="Courier New"/>
          <w:b/>
        </w:rPr>
        <w:t>0</w:t>
      </w:r>
      <w:r w:rsidR="0074167D">
        <w:t xml:space="preserve"> rather than </w:t>
      </w:r>
      <w:r w:rsidR="0074167D" w:rsidRPr="00E4246D">
        <w:rPr>
          <w:rFonts w:ascii="Courier New" w:hAnsi="Courier New" w:cs="Courier New"/>
          <w:b/>
        </w:rPr>
        <w:t>1</w:t>
      </w:r>
      <w:r w:rsidR="00C27070">
        <w:t>, since</w:t>
      </w:r>
      <w:r w:rsidR="00BB47E4">
        <w:t xml:space="preserve"> it is the first item. T</w:t>
      </w:r>
      <w:r w:rsidR="0074167D">
        <w:t>he reason is that compute</w:t>
      </w:r>
      <w:r w:rsidR="00BB47E4">
        <w:t>rs start counting at the number 0, s</w:t>
      </w:r>
      <w:r w:rsidR="0074167D">
        <w:t xml:space="preserve">o if you want the Nth item in a list, </w:t>
      </w:r>
      <w:r w:rsidR="00BB47E4">
        <w:t>the index should be</w:t>
      </w:r>
      <w:r w:rsidR="0072572A">
        <w:t xml:space="preserve"> eq</w:t>
      </w:r>
      <w:r w:rsidR="00187D17">
        <w:t>ual to</w:t>
      </w:r>
      <w:r w:rsidR="00BB47E4">
        <w:t xml:space="preserve"> </w:t>
      </w:r>
      <w:r w:rsidR="00185F3C">
        <w:t>N - 1</w:t>
      </w:r>
      <w:r w:rsidR="00BB47E4">
        <w:t>.</w:t>
      </w:r>
      <w:r w:rsidR="0038462E">
        <w:t xml:space="preserve"> To add a new item to a list, use the sub-</w:t>
      </w:r>
      <w:proofErr w:type="gramStart"/>
      <w:r w:rsidR="0038462E">
        <w:t xml:space="preserve">function </w:t>
      </w:r>
      <w:r w:rsidR="0038462E" w:rsidRPr="00E4246D">
        <w:rPr>
          <w:rFonts w:ascii="Courier New" w:hAnsi="Courier New" w:cs="Courier New"/>
          <w:b/>
        </w:rPr>
        <w:t>.append</w:t>
      </w:r>
      <w:proofErr w:type="gramEnd"/>
      <w:r w:rsidR="0038462E" w:rsidRPr="00E4246D">
        <w:rPr>
          <w:rFonts w:ascii="Courier New" w:hAnsi="Courier New" w:cs="Courier New"/>
          <w:b/>
        </w:rPr>
        <w:t>(item)</w:t>
      </w:r>
      <w:r w:rsidR="0038462E">
        <w:t xml:space="preserve">. Lists can be edited by using the index of the item you want to change and assigning a new value to it (with an </w:t>
      </w:r>
      <w:proofErr w:type="gramStart"/>
      <w:r w:rsidR="0038462E">
        <w:t>equals</w:t>
      </w:r>
      <w:proofErr w:type="gramEnd"/>
      <w:r w:rsidR="0038462E">
        <w:t xml:space="preserve"> sign), just like a variable.</w:t>
      </w:r>
      <w:r w:rsidR="009F7A5F">
        <w:t xml:space="preserve"> </w:t>
      </w:r>
      <w:r w:rsidR="006F5ED0">
        <w:t>A</w:t>
      </w:r>
      <w:r w:rsidR="00816FB8">
        <w:t xml:space="preserve"> sub-list, or</w:t>
      </w:r>
      <w:r w:rsidR="006F5ED0">
        <w:t xml:space="preserve"> </w:t>
      </w:r>
      <w:r w:rsidR="00816FB8">
        <w:rPr>
          <w:b/>
          <w:i/>
          <w:color w:val="00B050"/>
        </w:rPr>
        <w:t>slic</w:t>
      </w:r>
      <w:r w:rsidR="00816FB8" w:rsidRPr="007005D7">
        <w:rPr>
          <w:b/>
          <w:i/>
          <w:color w:val="00B050"/>
        </w:rPr>
        <w:t>e</w:t>
      </w:r>
      <w:r w:rsidR="00C35820">
        <w:t xml:space="preserve">, </w:t>
      </w:r>
      <w:r w:rsidR="00AE3A6C">
        <w:t xml:space="preserve">of </w:t>
      </w:r>
      <w:r w:rsidR="002F6807">
        <w:rPr>
          <w:rFonts w:ascii="Courier New" w:hAnsi="Courier New" w:cs="Courier New"/>
          <w:b/>
        </w:rPr>
        <w:t>list</w:t>
      </w:r>
      <w:r w:rsidR="00AE3A6C">
        <w:t xml:space="preserve"> </w:t>
      </w:r>
      <w:r w:rsidR="00896B71">
        <w:t xml:space="preserve">uses the format </w:t>
      </w:r>
      <w:r w:rsidR="002F6807">
        <w:rPr>
          <w:rFonts w:ascii="Courier New" w:hAnsi="Courier New" w:cs="Courier New"/>
          <w:b/>
        </w:rPr>
        <w:t>list</w:t>
      </w:r>
      <w:r w:rsidR="00C35820">
        <w:rPr>
          <w:rFonts w:ascii="Courier New" w:hAnsi="Courier New" w:cs="Courier New"/>
          <w:b/>
        </w:rPr>
        <w:t>[</w:t>
      </w:r>
      <w:proofErr w:type="gramStart"/>
      <w:r w:rsidR="00C35820">
        <w:rPr>
          <w:rFonts w:ascii="Courier New" w:hAnsi="Courier New" w:cs="Courier New"/>
          <w:b/>
        </w:rPr>
        <w:t>A:Z</w:t>
      </w:r>
      <w:proofErr w:type="gramEnd"/>
      <w:r w:rsidR="00C35820">
        <w:rPr>
          <w:rFonts w:ascii="Courier New" w:hAnsi="Courier New" w:cs="Courier New"/>
          <w:b/>
        </w:rPr>
        <w:t>]</w:t>
      </w:r>
      <w:r w:rsidR="00896B71">
        <w:t xml:space="preserve"> </w:t>
      </w:r>
      <w:r w:rsidR="00591D99">
        <w:t>which creates</w:t>
      </w:r>
      <w:r w:rsidR="00AE3A6C">
        <w:t xml:space="preserve"> a new list</w:t>
      </w:r>
      <w:r w:rsidR="00A428A2">
        <w:t xml:space="preserve"> consisting of</w:t>
      </w:r>
      <w:r w:rsidR="00075AB9">
        <w:t xml:space="preserve"> </w:t>
      </w:r>
      <w:r w:rsidR="009F1460">
        <w:rPr>
          <w:rFonts w:ascii="Courier New" w:hAnsi="Courier New" w:cs="Courier New"/>
          <w:b/>
        </w:rPr>
        <w:t>list[A]</w:t>
      </w:r>
      <w:r w:rsidR="006E5CD9">
        <w:t xml:space="preserve"> a</w:t>
      </w:r>
      <w:r w:rsidR="00075AB9">
        <w:t xml:space="preserve">nd all items up to </w:t>
      </w:r>
      <w:r w:rsidR="00816FB8">
        <w:t>but</w:t>
      </w:r>
      <w:r w:rsidR="00075AB9">
        <w:t xml:space="preserve"> </w:t>
      </w:r>
      <w:r w:rsidR="00816FB8">
        <w:t xml:space="preserve">not </w:t>
      </w:r>
      <w:r w:rsidR="006E5CD9">
        <w:t xml:space="preserve">including </w:t>
      </w:r>
      <w:r w:rsidR="006E5CD9">
        <w:rPr>
          <w:rFonts w:ascii="Courier New" w:hAnsi="Courier New" w:cs="Courier New"/>
          <w:b/>
        </w:rPr>
        <w:t>list[Z]</w:t>
      </w:r>
      <w:r w:rsidR="004308E1">
        <w:t xml:space="preserve">. If A is empty the slice will </w:t>
      </w:r>
      <w:r w:rsidR="00EE40CC">
        <w:t xml:space="preserve">begin at </w:t>
      </w:r>
      <w:proofErr w:type="gramStart"/>
      <w:r w:rsidR="006E5CD9">
        <w:rPr>
          <w:rFonts w:ascii="Courier New" w:hAnsi="Courier New" w:cs="Courier New"/>
          <w:b/>
        </w:rPr>
        <w:t>list[</w:t>
      </w:r>
      <w:proofErr w:type="gramEnd"/>
      <w:r w:rsidR="006E5CD9">
        <w:rPr>
          <w:rFonts w:ascii="Courier New" w:hAnsi="Courier New" w:cs="Courier New"/>
          <w:b/>
        </w:rPr>
        <w:t>0]</w:t>
      </w:r>
      <w:r w:rsidR="00EE40CC">
        <w:t xml:space="preserve">, and if Z is </w:t>
      </w:r>
      <w:r w:rsidR="00652576">
        <w:t xml:space="preserve">empty the slice will </w:t>
      </w:r>
      <w:r w:rsidR="00491920">
        <w:t xml:space="preserve">end with the last item in </w:t>
      </w:r>
      <w:r w:rsidR="00802453">
        <w:rPr>
          <w:rFonts w:ascii="Courier New" w:hAnsi="Courier New" w:cs="Courier New"/>
          <w:b/>
        </w:rPr>
        <w:t>list</w:t>
      </w:r>
      <w:r w:rsidR="00491920">
        <w:t>.</w:t>
      </w:r>
    </w:p>
    <w:bookmarkStart w:id="47" w:name="_MON_1553677061"/>
    <w:bookmarkEnd w:id="47"/>
    <w:p w14:paraId="776956FE" w14:textId="5A87D5E5" w:rsidR="001D5FC3" w:rsidRDefault="00CA7C43" w:rsidP="00355622">
      <w:pPr>
        <w:spacing w:after="60"/>
      </w:pPr>
      <w:r>
        <w:object w:dxaOrig="10080" w:dyaOrig="1450" w14:anchorId="76F55286">
          <v:shape id="_x0000_i1032" type="#_x0000_t75" style="width:7in;height:71.4pt" o:ole="" o:bordertopcolor="this" o:borderleftcolor="this" o:borderbottomcolor="this" o:borderrightcolor="this">
            <v:imagedata r:id="rId23" o:title="" cropleft="-101f"/>
            <w10:bordertop type="single" width="8"/>
            <w10:borderleft type="single" width="8"/>
            <w10:borderbottom type="single" width="8"/>
            <w10:borderright type="single" width="8"/>
          </v:shape>
          <o:OLEObject Type="Embed" ProgID="Word.OpenDocumentText.12" ShapeID="_x0000_i1032" DrawAspect="Content" ObjectID="_1613298045" r:id="rId24"/>
        </w:object>
      </w:r>
    </w:p>
    <w:p w14:paraId="1F3B439D" w14:textId="77777777" w:rsidR="001D5FC3" w:rsidRDefault="0036232D" w:rsidP="00355622">
      <w:pPr>
        <w:spacing w:after="60"/>
      </w:pPr>
      <w:r>
        <w:tab/>
        <w:t xml:space="preserve">The </w:t>
      </w:r>
      <w:proofErr w:type="gramStart"/>
      <w:r w:rsidRPr="00E4246D">
        <w:rPr>
          <w:rFonts w:ascii="Courier New" w:hAnsi="Courier New" w:cs="Courier New"/>
          <w:b/>
        </w:rPr>
        <w:t>sum</w:t>
      </w:r>
      <w:r w:rsidR="00F5687E" w:rsidRPr="00E4246D">
        <w:rPr>
          <w:rFonts w:ascii="Courier New" w:hAnsi="Courier New" w:cs="Courier New"/>
          <w:b/>
        </w:rPr>
        <w:t>(</w:t>
      </w:r>
      <w:proofErr w:type="gramEnd"/>
      <w:r w:rsidR="00F5687E" w:rsidRPr="00E4246D">
        <w:rPr>
          <w:rFonts w:ascii="Courier New" w:hAnsi="Courier New" w:cs="Courier New"/>
          <w:b/>
        </w:rPr>
        <w:t>)</w:t>
      </w:r>
      <w:r>
        <w:t xml:space="preserve"> function can be used on a list of </w:t>
      </w:r>
      <w:r w:rsidR="00F5687E">
        <w:t xml:space="preserve">integers and/or floats </w:t>
      </w:r>
      <w:r>
        <w:t>to add them together, and the result can be stored i</w:t>
      </w:r>
      <w:r w:rsidR="00F5687E">
        <w:t>n a variable as an integer or float</w:t>
      </w:r>
      <w:r>
        <w:t>.</w:t>
      </w:r>
      <w:r w:rsidR="00592C4F">
        <w:t xml:space="preserve"> Similarly, the </w:t>
      </w:r>
      <w:proofErr w:type="spellStart"/>
      <w:proofErr w:type="gramStart"/>
      <w:r w:rsidR="00F5687E" w:rsidRPr="00E4246D">
        <w:rPr>
          <w:rFonts w:ascii="Courier New" w:hAnsi="Courier New" w:cs="Courier New"/>
          <w:b/>
        </w:rPr>
        <w:t>len</w:t>
      </w:r>
      <w:proofErr w:type="spellEnd"/>
      <w:r w:rsidR="00592C4F" w:rsidRPr="00E4246D">
        <w:rPr>
          <w:rFonts w:ascii="Courier New" w:hAnsi="Courier New" w:cs="Courier New"/>
          <w:b/>
        </w:rPr>
        <w:t>(</w:t>
      </w:r>
      <w:proofErr w:type="gramEnd"/>
      <w:r w:rsidR="00592C4F" w:rsidRPr="00E4246D">
        <w:rPr>
          <w:rFonts w:ascii="Courier New" w:hAnsi="Courier New" w:cs="Courier New"/>
          <w:b/>
        </w:rPr>
        <w:t>)</w:t>
      </w:r>
      <w:r w:rsidR="00592C4F">
        <w:t xml:space="preserve"> f</w:t>
      </w:r>
      <w:r w:rsidR="00F5687E">
        <w:t>unction returns the number of items that are in the list. An average of multiple numbers can be easily calculated by using these functions together.</w:t>
      </w:r>
    </w:p>
    <w:bookmarkStart w:id="48" w:name="_MON_1553677073"/>
    <w:bookmarkEnd w:id="48"/>
    <w:p w14:paraId="3F9DA2E5" w14:textId="372006D6" w:rsidR="00E936F7" w:rsidRDefault="00CA7C43" w:rsidP="00355622">
      <w:pPr>
        <w:spacing w:after="60"/>
      </w:pPr>
      <w:r>
        <w:object w:dxaOrig="10080" w:dyaOrig="544" w14:anchorId="3C6BE21B">
          <v:shape id="_x0000_i1033" type="#_x0000_t75" style="width:7in;height:28.8pt" o:ole="" o:bordertopcolor="this" o:borderleftcolor="this" o:borderbottomcolor="this" o:borderrightcolor="this">
            <v:imagedata r:id="rId25" o:title="" cropleft="-101f"/>
            <w10:bordertop type="single" width="8"/>
            <w10:borderleft type="single" width="8"/>
            <w10:borderbottom type="single" width="8"/>
            <w10:borderright type="single" width="8"/>
          </v:shape>
          <o:OLEObject Type="Embed" ProgID="Word.OpenDocumentText.12" ShapeID="_x0000_i1033" DrawAspect="Content" ObjectID="_1613298046" r:id="rId26"/>
        </w:object>
      </w:r>
    </w:p>
    <w:p w14:paraId="1D7F0243" w14:textId="49D0462D" w:rsidR="001D5FC3" w:rsidRDefault="00F5687E" w:rsidP="00355622">
      <w:pPr>
        <w:spacing w:after="60"/>
      </w:pPr>
      <w:r>
        <w:tab/>
        <w:t xml:space="preserve">Time for another addition to the spaceship.py program! This code creates a list of </w:t>
      </w:r>
      <w:r w:rsidR="00646EEF">
        <w:t>strings which are planet names</w:t>
      </w:r>
      <w:r w:rsidR="009C7DA6">
        <w:t xml:space="preserve"> and assigns your location to</w:t>
      </w:r>
      <w:r w:rsidR="00646EEF">
        <w:t xml:space="preserve"> the index of Earth</w:t>
      </w:r>
      <w:r w:rsidR="009C7DA6">
        <w:t xml:space="preserve">. </w:t>
      </w:r>
      <w:r w:rsidR="00EF5502">
        <w:t xml:space="preserve">This is called </w:t>
      </w:r>
      <w:proofErr w:type="gramStart"/>
      <w:r w:rsidR="00EF5502" w:rsidRPr="00EF5502">
        <w:rPr>
          <w:b/>
          <w:i/>
          <w:color w:val="00B050"/>
        </w:rPr>
        <w:t>initializing</w:t>
      </w:r>
      <w:r w:rsidR="00131317">
        <w:t>, or</w:t>
      </w:r>
      <w:proofErr w:type="gramEnd"/>
      <w:r w:rsidR="00EF5502">
        <w:t xml:space="preserve"> giving variables initial values. </w:t>
      </w:r>
      <w:r w:rsidR="00131317">
        <w:t xml:space="preserve">The program </w:t>
      </w:r>
      <w:r w:rsidR="009C7DA6">
        <w:t xml:space="preserve">then prints both variables, </w:t>
      </w:r>
      <w:r w:rsidR="004B24D7">
        <w:t xml:space="preserve">gets a destination input </w:t>
      </w:r>
      <w:r w:rsidR="00131317">
        <w:t>and converts it to</w:t>
      </w:r>
      <w:r w:rsidR="004B24D7">
        <w:t xml:space="preserve"> an integer, calculates the estimat</w:t>
      </w:r>
      <w:r w:rsidR="009C7DA6">
        <w:t>ed time of arrival, and indicates</w:t>
      </w:r>
      <w:r w:rsidR="004B24D7">
        <w:t xml:space="preserve"> that travel has begun.</w:t>
      </w:r>
      <w:r w:rsidR="00EB579F">
        <w:t xml:space="preserve"> Notice how the last line is a continuation of the previous line, which would otherwise be very long. Python allows this as long as the second line is </w:t>
      </w:r>
      <w:proofErr w:type="gramStart"/>
      <w:r w:rsidR="00EB579F">
        <w:t>indented</w:t>
      </w:r>
      <w:proofErr w:type="gramEnd"/>
      <w:r w:rsidR="00EB579F">
        <w:t xml:space="preserve"> and </w:t>
      </w:r>
      <w:r w:rsidR="00EF5502">
        <w:t>no values, functions, or variable names</w:t>
      </w:r>
      <w:r w:rsidR="00EB579F">
        <w:t xml:space="preserve"> are split.</w:t>
      </w:r>
      <w:r w:rsidR="004A5EC3">
        <w:t xml:space="preserve"> Remember to add the </w:t>
      </w:r>
      <w:r w:rsidR="004A5EC3" w:rsidRPr="00EF5502">
        <w:rPr>
          <w:rFonts w:ascii="Courier New" w:hAnsi="Courier New" w:cs="Courier New"/>
          <w:b/>
        </w:rPr>
        <w:t>import spaceship</w:t>
      </w:r>
      <w:r w:rsidR="004A5EC3">
        <w:t xml:space="preserve"> line to main.py before you run it.</w:t>
      </w:r>
    </w:p>
    <w:p w14:paraId="5620F5A0" w14:textId="5EA0FCA8" w:rsidR="00F235A5" w:rsidRPr="00C43F7E" w:rsidRDefault="00C43F7E">
      <w:pPr>
        <w:spacing w:after="60"/>
        <w:jc w:val="center"/>
        <w:rPr>
          <w:color w:val="BF8F00" w:themeColor="accent4" w:themeShade="BF"/>
          <w:rPrChange w:id="49" w:author="Timothy A. Johnson" w:date="2019-02-08T23:04:00Z">
            <w:rPr/>
          </w:rPrChange>
        </w:rPr>
        <w:pPrChange w:id="50" w:author="Timothy A. Johnson" w:date="2019-02-08T23:04:00Z">
          <w:pPr>
            <w:spacing w:after="60"/>
          </w:pPr>
        </w:pPrChange>
      </w:pPr>
      <w:ins w:id="51" w:author="Timothy A. Johnson" w:date="2019-02-08T23:04: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sidRPr="007F47E5">
          <w:rPr>
            <w:color w:val="BF8F00" w:themeColor="accent4" w:themeShade="BF"/>
            <w:u w:val="single"/>
          </w:rPr>
          <w:t>spaceship.py</w:t>
        </w:r>
        <w:r>
          <w:rPr>
            <w:color w:val="BF8F00" w:themeColor="accent4" w:themeShade="BF"/>
          </w:rPr>
          <w:t xml:space="preserve"> </w:t>
        </w:r>
        <w:proofErr w:type="gramStart"/>
        <w:r>
          <w:rPr>
            <w:color w:val="BF8F00" w:themeColor="accent4" w:themeShade="BF"/>
          </w:rPr>
          <w:t>tab ]</w:t>
        </w:r>
      </w:ins>
      <w:proofErr w:type="gramEnd"/>
    </w:p>
    <w:bookmarkStart w:id="52" w:name="_MON_1553677202"/>
    <w:bookmarkEnd w:id="52"/>
    <w:p w14:paraId="2C867A5D" w14:textId="18AD8D48" w:rsidR="00EF5502" w:rsidRDefault="00CA7C43" w:rsidP="00355622">
      <w:pPr>
        <w:spacing w:after="60"/>
      </w:pPr>
      <w:r>
        <w:object w:dxaOrig="10080" w:dyaOrig="2175" w14:anchorId="11CDF05E">
          <v:shape id="_x0000_i1034" type="#_x0000_t75" style="width:7in;height:108.6pt" o:ole="" o:bordertopcolor="this" o:borderleftcolor="this" o:borderbottomcolor="this" o:borderrightcolor="this">
            <v:imagedata r:id="rId27" o:title="" cropleft="-101f"/>
            <w10:bordertop type="double" width="6"/>
            <w10:borderleft type="double" width="6"/>
            <w10:borderbottom type="double" width="6"/>
            <w10:borderright type="double" width="6"/>
          </v:shape>
          <o:OLEObject Type="Embed" ProgID="Word.OpenDocumentText.12" ShapeID="_x0000_i1034" DrawAspect="Content" ObjectID="_1613298047" r:id="rId28"/>
        </w:object>
      </w:r>
    </w:p>
    <w:p w14:paraId="3E111A33" w14:textId="556C7A97" w:rsidR="0038462E" w:rsidRDefault="0038462E" w:rsidP="00355622">
      <w:pPr>
        <w:spacing w:after="60"/>
      </w:pPr>
    </w:p>
    <w:p w14:paraId="3126FD41" w14:textId="77777777" w:rsidR="00D20B0C" w:rsidRPr="00EF5502" w:rsidRDefault="00B419F7" w:rsidP="00355622">
      <w:pPr>
        <w:spacing w:after="60"/>
        <w:rPr>
          <w:rFonts w:ascii="Arial" w:hAnsi="Arial" w:cs="Arial"/>
          <w:b/>
          <w:color w:val="0070C0"/>
          <w:sz w:val="28"/>
          <w:szCs w:val="28"/>
        </w:rPr>
      </w:pPr>
      <w:r w:rsidRPr="00EF5502">
        <w:rPr>
          <w:rFonts w:ascii="Arial" w:hAnsi="Arial" w:cs="Arial"/>
          <w:b/>
          <w:color w:val="0070C0"/>
          <w:sz w:val="28"/>
          <w:szCs w:val="28"/>
        </w:rPr>
        <w:t>Boolean</w:t>
      </w:r>
      <w:r w:rsidR="0053220D" w:rsidRPr="00EF5502">
        <w:rPr>
          <w:rFonts w:ascii="Arial" w:hAnsi="Arial" w:cs="Arial"/>
          <w:b/>
          <w:color w:val="0070C0"/>
          <w:sz w:val="28"/>
          <w:szCs w:val="28"/>
        </w:rPr>
        <w:t xml:space="preserve"> and </w:t>
      </w:r>
      <w:r w:rsidRPr="00EF5502">
        <w:rPr>
          <w:rFonts w:ascii="Arial" w:hAnsi="Arial" w:cs="Arial"/>
          <w:b/>
          <w:color w:val="0070C0"/>
          <w:sz w:val="28"/>
          <w:szCs w:val="28"/>
        </w:rPr>
        <w:t>If Statements</w:t>
      </w:r>
    </w:p>
    <w:p w14:paraId="3FCE8194" w14:textId="77777777" w:rsidR="00661513" w:rsidRDefault="004B24D7" w:rsidP="00355622">
      <w:pPr>
        <w:spacing w:after="60"/>
      </w:pPr>
      <w:r>
        <w:tab/>
      </w:r>
      <w:proofErr w:type="gramStart"/>
      <w:r>
        <w:t>All of</w:t>
      </w:r>
      <w:proofErr w:type="gramEnd"/>
      <w:r>
        <w:t xml:space="preserve"> the data types up to this point have had almost infinite possible values, but </w:t>
      </w:r>
      <w:r w:rsidRPr="007005D7">
        <w:rPr>
          <w:b/>
          <w:i/>
          <w:color w:val="00B050"/>
        </w:rPr>
        <w:t>Booleans</w:t>
      </w:r>
      <w:r w:rsidRPr="004B24D7">
        <w:rPr>
          <w:b/>
          <w:i/>
        </w:rPr>
        <w:t xml:space="preserve"> </w:t>
      </w:r>
      <w:r>
        <w:t xml:space="preserve">just have two values: </w:t>
      </w:r>
      <w:r w:rsidRPr="00592C4F">
        <w:rPr>
          <w:rFonts w:ascii="Courier New" w:hAnsi="Courier New" w:cs="Courier New"/>
          <w:b/>
        </w:rPr>
        <w:t>True</w:t>
      </w:r>
      <w:r w:rsidR="00592C4F">
        <w:t xml:space="preserve"> or </w:t>
      </w:r>
      <w:r w:rsidRPr="00592C4F">
        <w:rPr>
          <w:rFonts w:ascii="Courier New" w:hAnsi="Courier New" w:cs="Courier New"/>
          <w:b/>
        </w:rPr>
        <w:t>False</w:t>
      </w:r>
      <w:r w:rsidR="008C466B">
        <w:t xml:space="preserve"> (notice the capitalization). </w:t>
      </w:r>
      <w:r w:rsidR="00F2551F">
        <w:t xml:space="preserve">Booleans are fundamental to </w:t>
      </w:r>
      <w:r w:rsidR="00F67139">
        <w:t xml:space="preserve">any program, even if it isn’t immediately apparent. Computers store and process data with Boolean values and </w:t>
      </w:r>
      <w:r w:rsidR="00F67139" w:rsidRPr="007005D7">
        <w:rPr>
          <w:b/>
          <w:i/>
          <w:color w:val="00B050"/>
        </w:rPr>
        <w:t>Boolean algebra</w:t>
      </w:r>
      <w:r w:rsidR="00F67139">
        <w:t xml:space="preserve"> at the fundamental level, in the form of 1s for </w:t>
      </w:r>
      <w:r w:rsidR="00F67139" w:rsidRPr="00592C4F">
        <w:rPr>
          <w:rFonts w:ascii="Courier New" w:hAnsi="Courier New" w:cs="Courier New"/>
          <w:b/>
        </w:rPr>
        <w:t>True</w:t>
      </w:r>
      <w:r w:rsidR="00592C4F">
        <w:t xml:space="preserve"> and 0s for </w:t>
      </w:r>
      <w:r w:rsidR="00F67139" w:rsidRPr="00592C4F">
        <w:rPr>
          <w:rFonts w:ascii="Courier New" w:hAnsi="Courier New" w:cs="Courier New"/>
          <w:b/>
        </w:rPr>
        <w:t>False</w:t>
      </w:r>
      <w:r w:rsidR="00F67139">
        <w:t xml:space="preserve">. Whenever you run your program, it is converted into </w:t>
      </w:r>
      <w:r w:rsidR="00F67139" w:rsidRPr="007005D7">
        <w:rPr>
          <w:b/>
          <w:i/>
          <w:color w:val="00B050"/>
        </w:rPr>
        <w:t>binary</w:t>
      </w:r>
      <w:r w:rsidR="00F67139">
        <w:t xml:space="preserve">, which is a representation of your program using only 0s and 1s. Boolean algebra can be </w:t>
      </w:r>
      <w:r w:rsidR="00F67139">
        <w:lastRenderedPageBreak/>
        <w:t xml:space="preserve">used in a program to make decisions; if Boolean algebra didn’t exist, every program would run </w:t>
      </w:r>
      <w:proofErr w:type="gramStart"/>
      <w:r w:rsidR="00F67139">
        <w:t>exactly the same</w:t>
      </w:r>
      <w:proofErr w:type="gramEnd"/>
      <w:r w:rsidR="00F67139">
        <w:t xml:space="preserve"> way every time, which would be boring.</w:t>
      </w:r>
    </w:p>
    <w:p w14:paraId="704DD1DF" w14:textId="77777777" w:rsidR="007F7FBB" w:rsidRDefault="007F7FBB" w:rsidP="00355622">
      <w:pPr>
        <w:spacing w:after="60"/>
      </w:pPr>
      <w:r>
        <w:tab/>
        <w:t xml:space="preserve">The three basic Boolean operators are </w:t>
      </w:r>
      <w:r w:rsidRPr="00592C4F">
        <w:rPr>
          <w:rFonts w:ascii="Courier New" w:hAnsi="Courier New" w:cs="Courier New"/>
          <w:b/>
        </w:rPr>
        <w:t>and</w:t>
      </w:r>
      <w:r w:rsidR="00592C4F">
        <w:t xml:space="preserve">, </w:t>
      </w:r>
      <w:r w:rsidRPr="00592C4F">
        <w:rPr>
          <w:rFonts w:ascii="Courier New" w:hAnsi="Courier New" w:cs="Courier New"/>
          <w:b/>
        </w:rPr>
        <w:t>or</w:t>
      </w:r>
      <w:r>
        <w:t xml:space="preserve">, and </w:t>
      </w:r>
      <w:r w:rsidRPr="00592C4F">
        <w:rPr>
          <w:rFonts w:ascii="Courier New" w:hAnsi="Courier New" w:cs="Courier New"/>
          <w:b/>
        </w:rPr>
        <w:t>not</w:t>
      </w:r>
      <w:r>
        <w:t xml:space="preserve">. </w:t>
      </w:r>
      <w:r w:rsidRPr="00592C4F">
        <w:rPr>
          <w:rFonts w:ascii="Courier New" w:hAnsi="Courier New" w:cs="Courier New"/>
          <w:b/>
        </w:rPr>
        <w:t>and</w:t>
      </w:r>
      <w:r>
        <w:t xml:space="preserve"> will be </w:t>
      </w:r>
      <w:r w:rsidRPr="00592C4F">
        <w:rPr>
          <w:rFonts w:ascii="Courier New" w:hAnsi="Courier New" w:cs="Courier New"/>
          <w:b/>
        </w:rPr>
        <w:t>True</w:t>
      </w:r>
      <w:r w:rsidR="00592C4F">
        <w:t xml:space="preserve"> i</w:t>
      </w:r>
      <w:r>
        <w:t xml:space="preserve">f both inputs are </w:t>
      </w:r>
      <w:proofErr w:type="gramStart"/>
      <w:r w:rsidRPr="00592C4F">
        <w:rPr>
          <w:rFonts w:ascii="Courier New" w:hAnsi="Courier New" w:cs="Courier New"/>
          <w:b/>
        </w:rPr>
        <w:t>True</w:t>
      </w:r>
      <w:r w:rsidR="00592C4F">
        <w:t xml:space="preserve">, </w:t>
      </w:r>
      <w:r w:rsidRPr="00592C4F">
        <w:rPr>
          <w:rFonts w:ascii="Courier New" w:hAnsi="Courier New" w:cs="Courier New"/>
          <w:b/>
        </w:rPr>
        <w:t>or</w:t>
      </w:r>
      <w:proofErr w:type="gramEnd"/>
      <w:r>
        <w:t xml:space="preserve"> will be </w:t>
      </w:r>
      <w:r w:rsidRPr="00592C4F">
        <w:rPr>
          <w:rFonts w:ascii="Courier New" w:hAnsi="Courier New" w:cs="Courier New"/>
          <w:b/>
        </w:rPr>
        <w:t>True</w:t>
      </w:r>
      <w:r>
        <w:t xml:space="preserve"> if at least one input is </w:t>
      </w:r>
      <w:r w:rsidRPr="00592C4F">
        <w:rPr>
          <w:rFonts w:ascii="Courier New" w:hAnsi="Courier New" w:cs="Courier New"/>
          <w:b/>
        </w:rPr>
        <w:t>True</w:t>
      </w:r>
      <w:r>
        <w:t xml:space="preserve">, and </w:t>
      </w:r>
      <w:r w:rsidRPr="00592C4F">
        <w:rPr>
          <w:rFonts w:ascii="Courier New" w:hAnsi="Courier New" w:cs="Courier New"/>
          <w:b/>
        </w:rPr>
        <w:t>not</w:t>
      </w:r>
      <w:r>
        <w:t xml:space="preserve"> returns the opposite of the input.</w:t>
      </w:r>
      <w:r w:rsidR="008C466B">
        <w:t xml:space="preserve"> These properties can be shown with what are called </w:t>
      </w:r>
      <w:r w:rsidR="008C466B" w:rsidRPr="007005D7">
        <w:rPr>
          <w:b/>
          <w:i/>
          <w:color w:val="00B050"/>
        </w:rPr>
        <w:t>truth tables</w:t>
      </w:r>
      <w:r w:rsidR="008C466B">
        <w:t>, which show the output for each set of inputs.</w:t>
      </w:r>
    </w:p>
    <w:p w14:paraId="7479404F" w14:textId="77777777" w:rsidR="008B315F" w:rsidRPr="008B315F" w:rsidRDefault="00F67139" w:rsidP="008B315F">
      <w:pPr>
        <w:spacing w:after="60"/>
        <w:jc w:val="center"/>
        <w:rPr>
          <w:b/>
        </w:rPr>
        <w:sectPr w:rsidR="008B315F" w:rsidRPr="008B315F" w:rsidSect="0021484A">
          <w:footerReference w:type="default" r:id="rId29"/>
          <w:pgSz w:w="12240" w:h="15840"/>
          <w:pgMar w:top="1440" w:right="1080" w:bottom="1440" w:left="1080" w:header="720" w:footer="720" w:gutter="0"/>
          <w:cols w:space="720"/>
          <w:docGrid w:linePitch="360"/>
        </w:sectPr>
      </w:pPr>
      <w:r w:rsidRPr="008B315F">
        <w:rPr>
          <w:b/>
        </w:rPr>
        <w:t>Boolean Alge</w:t>
      </w:r>
      <w:r w:rsidR="008B315F" w:rsidRPr="008B315F">
        <w:rPr>
          <w:b/>
        </w:rPr>
        <w:t>bra Truth Tables (1 = True, 0 = False)</w:t>
      </w:r>
    </w:p>
    <w:tbl>
      <w:tblPr>
        <w:tblStyle w:val="TableGrid"/>
        <w:tblW w:w="2880" w:type="dxa"/>
        <w:tblInd w:w="-5" w:type="dxa"/>
        <w:tblBorders>
          <w:insideH w:val="none" w:sz="0" w:space="0" w:color="auto"/>
        </w:tblBorders>
        <w:tblLook w:val="04A0" w:firstRow="1" w:lastRow="0" w:firstColumn="1" w:lastColumn="0" w:noHBand="0" w:noVBand="1"/>
        <w:tblPrChange w:id="53" w:author="Timothy A. Johnson" w:date="2019-02-08T23:09:00Z">
          <w:tblPr>
            <w:tblStyle w:val="TableGrid"/>
            <w:tblW w:w="2880" w:type="dxa"/>
            <w:tblInd w:w="-5" w:type="dxa"/>
            <w:tblBorders>
              <w:insideH w:val="none" w:sz="0" w:space="0" w:color="auto"/>
            </w:tblBorders>
            <w:tblLook w:val="04A0" w:firstRow="1" w:lastRow="0" w:firstColumn="1" w:lastColumn="0" w:noHBand="0" w:noVBand="1"/>
          </w:tblPr>
        </w:tblPrChange>
      </w:tblPr>
      <w:tblGrid>
        <w:gridCol w:w="810"/>
        <w:gridCol w:w="810"/>
        <w:gridCol w:w="450"/>
        <w:gridCol w:w="810"/>
        <w:tblGridChange w:id="54">
          <w:tblGrid>
            <w:gridCol w:w="810"/>
            <w:gridCol w:w="810"/>
            <w:gridCol w:w="450"/>
            <w:gridCol w:w="810"/>
          </w:tblGrid>
        </w:tblGridChange>
      </w:tblGrid>
      <w:tr w:rsidR="008B315F" w14:paraId="001D7FC9" w14:textId="77777777" w:rsidTr="00CA7C43">
        <w:tc>
          <w:tcPr>
            <w:tcW w:w="805" w:type="dxa"/>
            <w:tcBorders>
              <w:top w:val="single" w:sz="4" w:space="0" w:color="auto"/>
              <w:bottom w:val="single" w:sz="4" w:space="0" w:color="auto"/>
            </w:tcBorders>
            <w:vAlign w:val="center"/>
            <w:tcPrChange w:id="55" w:author="Timothy A. Johnson" w:date="2019-02-08T23:09:00Z">
              <w:tcPr>
                <w:tcW w:w="805" w:type="dxa"/>
                <w:tcBorders>
                  <w:top w:val="single" w:sz="4" w:space="0" w:color="auto"/>
                  <w:bottom w:val="single" w:sz="4" w:space="0" w:color="auto"/>
                </w:tcBorders>
                <w:vAlign w:val="center"/>
              </w:tcPr>
            </w:tcPrChange>
          </w:tcPr>
          <w:p w14:paraId="6AA510E8"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A</w:t>
            </w:r>
          </w:p>
        </w:tc>
        <w:tc>
          <w:tcPr>
            <w:tcW w:w="810" w:type="dxa"/>
            <w:tcBorders>
              <w:top w:val="single" w:sz="4" w:space="0" w:color="auto"/>
              <w:bottom w:val="single" w:sz="4" w:space="0" w:color="auto"/>
            </w:tcBorders>
            <w:vAlign w:val="center"/>
            <w:tcPrChange w:id="56" w:author="Timothy A. Johnson" w:date="2019-02-08T23:09:00Z">
              <w:tcPr>
                <w:tcW w:w="810" w:type="dxa"/>
                <w:tcBorders>
                  <w:top w:val="single" w:sz="4" w:space="0" w:color="auto"/>
                  <w:bottom w:val="single" w:sz="4" w:space="0" w:color="auto"/>
                </w:tcBorders>
                <w:vAlign w:val="center"/>
              </w:tcPr>
            </w:tcPrChange>
          </w:tcPr>
          <w:p w14:paraId="59867802"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B</w:t>
            </w:r>
          </w:p>
        </w:tc>
        <w:tc>
          <w:tcPr>
            <w:tcW w:w="1260" w:type="dxa"/>
            <w:gridSpan w:val="2"/>
            <w:tcBorders>
              <w:top w:val="single" w:sz="4" w:space="0" w:color="auto"/>
              <w:bottom w:val="single" w:sz="4" w:space="0" w:color="auto"/>
              <w:right w:val="single" w:sz="4" w:space="0" w:color="auto"/>
            </w:tcBorders>
            <w:vAlign w:val="center"/>
            <w:tcPrChange w:id="57" w:author="Timothy A. Johnson" w:date="2019-02-08T23:09:00Z">
              <w:tcPr>
                <w:tcW w:w="1260" w:type="dxa"/>
                <w:gridSpan w:val="2"/>
                <w:tcBorders>
                  <w:top w:val="single" w:sz="4" w:space="0" w:color="auto"/>
                  <w:bottom w:val="single" w:sz="4" w:space="0" w:color="auto"/>
                  <w:right w:val="single" w:sz="18" w:space="0" w:color="auto"/>
                </w:tcBorders>
                <w:vAlign w:val="center"/>
              </w:tcPr>
            </w:tcPrChange>
          </w:tcPr>
          <w:p w14:paraId="16B6DBDE"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 xml:space="preserve">A </w:t>
            </w:r>
            <w:r w:rsidR="007F7FBB" w:rsidRPr="00D049A4">
              <w:rPr>
                <w:rFonts w:ascii="Courier New" w:hAnsi="Courier New" w:cs="Courier New"/>
                <w:b/>
                <w:sz w:val="16"/>
                <w:szCs w:val="16"/>
              </w:rPr>
              <w:t>and</w:t>
            </w:r>
            <w:r w:rsidRPr="00D049A4">
              <w:rPr>
                <w:rFonts w:ascii="Courier New" w:hAnsi="Courier New" w:cs="Courier New"/>
                <w:b/>
                <w:sz w:val="16"/>
                <w:szCs w:val="16"/>
              </w:rPr>
              <w:t xml:space="preserve"> B</w:t>
            </w:r>
          </w:p>
        </w:tc>
      </w:tr>
      <w:tr w:rsidR="008B315F" w14:paraId="066298F9" w14:textId="77777777" w:rsidTr="00CA7C43">
        <w:tc>
          <w:tcPr>
            <w:tcW w:w="805" w:type="dxa"/>
            <w:tcBorders>
              <w:top w:val="single" w:sz="4" w:space="0" w:color="auto"/>
              <w:bottom w:val="single" w:sz="4" w:space="0" w:color="auto"/>
            </w:tcBorders>
            <w:vAlign w:val="center"/>
            <w:tcPrChange w:id="58" w:author="Timothy A. Johnson" w:date="2019-02-08T23:09:00Z">
              <w:tcPr>
                <w:tcW w:w="805" w:type="dxa"/>
                <w:tcBorders>
                  <w:top w:val="single" w:sz="4" w:space="0" w:color="auto"/>
                </w:tcBorders>
                <w:vAlign w:val="center"/>
              </w:tcPr>
            </w:tcPrChange>
          </w:tcPr>
          <w:p w14:paraId="06BBF4F9"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810" w:type="dxa"/>
            <w:tcBorders>
              <w:top w:val="single" w:sz="4" w:space="0" w:color="auto"/>
              <w:bottom w:val="single" w:sz="4" w:space="0" w:color="auto"/>
            </w:tcBorders>
            <w:vAlign w:val="center"/>
            <w:tcPrChange w:id="59" w:author="Timothy A. Johnson" w:date="2019-02-08T23:09:00Z">
              <w:tcPr>
                <w:tcW w:w="810" w:type="dxa"/>
                <w:tcBorders>
                  <w:top w:val="single" w:sz="4" w:space="0" w:color="auto"/>
                </w:tcBorders>
                <w:vAlign w:val="center"/>
              </w:tcPr>
            </w:tcPrChange>
          </w:tcPr>
          <w:p w14:paraId="73B1BBB6"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1260" w:type="dxa"/>
            <w:gridSpan w:val="2"/>
            <w:tcBorders>
              <w:top w:val="single" w:sz="4" w:space="0" w:color="auto"/>
              <w:bottom w:val="single" w:sz="4" w:space="0" w:color="auto"/>
              <w:right w:val="single" w:sz="4" w:space="0" w:color="auto"/>
            </w:tcBorders>
            <w:vAlign w:val="center"/>
            <w:tcPrChange w:id="60" w:author="Timothy A. Johnson" w:date="2019-02-08T23:09:00Z">
              <w:tcPr>
                <w:tcW w:w="1260" w:type="dxa"/>
                <w:gridSpan w:val="2"/>
                <w:tcBorders>
                  <w:top w:val="single" w:sz="4" w:space="0" w:color="auto"/>
                  <w:right w:val="single" w:sz="18" w:space="0" w:color="auto"/>
                </w:tcBorders>
                <w:vAlign w:val="center"/>
              </w:tcPr>
            </w:tcPrChange>
          </w:tcPr>
          <w:p w14:paraId="047B39BC"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r>
      <w:tr w:rsidR="008B315F" w14:paraId="7F9A8B02" w14:textId="77777777" w:rsidTr="00CA7C43">
        <w:tc>
          <w:tcPr>
            <w:tcW w:w="805" w:type="dxa"/>
            <w:tcBorders>
              <w:top w:val="single" w:sz="4" w:space="0" w:color="auto"/>
              <w:bottom w:val="single" w:sz="4" w:space="0" w:color="auto"/>
            </w:tcBorders>
            <w:vAlign w:val="center"/>
            <w:tcPrChange w:id="61" w:author="Timothy A. Johnson" w:date="2019-02-08T23:09:00Z">
              <w:tcPr>
                <w:tcW w:w="805" w:type="dxa"/>
                <w:vAlign w:val="center"/>
              </w:tcPr>
            </w:tcPrChange>
          </w:tcPr>
          <w:p w14:paraId="0F933A5D"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810" w:type="dxa"/>
            <w:tcBorders>
              <w:top w:val="single" w:sz="4" w:space="0" w:color="auto"/>
              <w:bottom w:val="single" w:sz="4" w:space="0" w:color="auto"/>
            </w:tcBorders>
            <w:vAlign w:val="center"/>
            <w:tcPrChange w:id="62" w:author="Timothy A. Johnson" w:date="2019-02-08T23:09:00Z">
              <w:tcPr>
                <w:tcW w:w="810" w:type="dxa"/>
                <w:vAlign w:val="center"/>
              </w:tcPr>
            </w:tcPrChange>
          </w:tcPr>
          <w:p w14:paraId="1E32B437"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1260" w:type="dxa"/>
            <w:gridSpan w:val="2"/>
            <w:tcBorders>
              <w:top w:val="single" w:sz="4" w:space="0" w:color="auto"/>
              <w:bottom w:val="single" w:sz="4" w:space="0" w:color="auto"/>
              <w:right w:val="single" w:sz="4" w:space="0" w:color="auto"/>
            </w:tcBorders>
            <w:vAlign w:val="center"/>
            <w:tcPrChange w:id="63" w:author="Timothy A. Johnson" w:date="2019-02-08T23:09:00Z">
              <w:tcPr>
                <w:tcW w:w="1260" w:type="dxa"/>
                <w:gridSpan w:val="2"/>
                <w:tcBorders>
                  <w:right w:val="single" w:sz="18" w:space="0" w:color="auto"/>
                </w:tcBorders>
                <w:vAlign w:val="center"/>
              </w:tcPr>
            </w:tcPrChange>
          </w:tcPr>
          <w:p w14:paraId="1A385ED3" w14:textId="77777777" w:rsidR="008B315F" w:rsidRPr="00D049A4" w:rsidRDefault="007F7FBB" w:rsidP="00D049A4">
            <w:pPr>
              <w:jc w:val="center"/>
              <w:rPr>
                <w:rFonts w:ascii="Courier New" w:hAnsi="Courier New" w:cs="Courier New"/>
                <w:b/>
                <w:sz w:val="16"/>
                <w:szCs w:val="16"/>
              </w:rPr>
            </w:pPr>
            <w:r w:rsidRPr="00D049A4">
              <w:rPr>
                <w:rFonts w:ascii="Courier New" w:hAnsi="Courier New" w:cs="Courier New"/>
                <w:b/>
                <w:sz w:val="16"/>
                <w:szCs w:val="16"/>
              </w:rPr>
              <w:t>0</w:t>
            </w:r>
          </w:p>
        </w:tc>
      </w:tr>
      <w:tr w:rsidR="008B315F" w14:paraId="03467D69" w14:textId="77777777" w:rsidTr="00CA7C43">
        <w:tc>
          <w:tcPr>
            <w:tcW w:w="805" w:type="dxa"/>
            <w:tcBorders>
              <w:top w:val="single" w:sz="4" w:space="0" w:color="auto"/>
              <w:bottom w:val="single" w:sz="4" w:space="0" w:color="auto"/>
            </w:tcBorders>
            <w:vAlign w:val="center"/>
            <w:tcPrChange w:id="64" w:author="Timothy A. Johnson" w:date="2019-02-08T23:09:00Z">
              <w:tcPr>
                <w:tcW w:w="805" w:type="dxa"/>
                <w:vAlign w:val="center"/>
              </w:tcPr>
            </w:tcPrChange>
          </w:tcPr>
          <w:p w14:paraId="66D3BB11"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810" w:type="dxa"/>
            <w:tcBorders>
              <w:top w:val="single" w:sz="4" w:space="0" w:color="auto"/>
              <w:bottom w:val="single" w:sz="4" w:space="0" w:color="auto"/>
            </w:tcBorders>
            <w:vAlign w:val="center"/>
            <w:tcPrChange w:id="65" w:author="Timothy A. Johnson" w:date="2019-02-08T23:09:00Z">
              <w:tcPr>
                <w:tcW w:w="810" w:type="dxa"/>
                <w:vAlign w:val="center"/>
              </w:tcPr>
            </w:tcPrChange>
          </w:tcPr>
          <w:p w14:paraId="63BC7861"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1260" w:type="dxa"/>
            <w:gridSpan w:val="2"/>
            <w:tcBorders>
              <w:top w:val="single" w:sz="4" w:space="0" w:color="auto"/>
              <w:bottom w:val="single" w:sz="4" w:space="0" w:color="auto"/>
              <w:right w:val="single" w:sz="4" w:space="0" w:color="auto"/>
            </w:tcBorders>
            <w:vAlign w:val="center"/>
            <w:tcPrChange w:id="66" w:author="Timothy A. Johnson" w:date="2019-02-08T23:09:00Z">
              <w:tcPr>
                <w:tcW w:w="1260" w:type="dxa"/>
                <w:gridSpan w:val="2"/>
                <w:tcBorders>
                  <w:right w:val="single" w:sz="18" w:space="0" w:color="auto"/>
                </w:tcBorders>
                <w:vAlign w:val="center"/>
              </w:tcPr>
            </w:tcPrChange>
          </w:tcPr>
          <w:p w14:paraId="50630F15" w14:textId="77777777" w:rsidR="008B315F" w:rsidRPr="00D049A4" w:rsidRDefault="007F7FBB" w:rsidP="00D049A4">
            <w:pPr>
              <w:jc w:val="center"/>
              <w:rPr>
                <w:rFonts w:ascii="Courier New" w:hAnsi="Courier New" w:cs="Courier New"/>
                <w:b/>
                <w:sz w:val="16"/>
                <w:szCs w:val="16"/>
              </w:rPr>
            </w:pPr>
            <w:r w:rsidRPr="00D049A4">
              <w:rPr>
                <w:rFonts w:ascii="Courier New" w:hAnsi="Courier New" w:cs="Courier New"/>
                <w:b/>
                <w:sz w:val="16"/>
                <w:szCs w:val="16"/>
              </w:rPr>
              <w:t>0</w:t>
            </w:r>
          </w:p>
        </w:tc>
      </w:tr>
      <w:tr w:rsidR="008B315F" w14:paraId="3B1356D6" w14:textId="77777777" w:rsidTr="00CA7C43">
        <w:tc>
          <w:tcPr>
            <w:tcW w:w="805" w:type="dxa"/>
            <w:tcBorders>
              <w:top w:val="single" w:sz="4" w:space="0" w:color="auto"/>
              <w:bottom w:val="single" w:sz="4" w:space="0" w:color="auto"/>
            </w:tcBorders>
            <w:vAlign w:val="center"/>
            <w:tcPrChange w:id="67" w:author="Timothy A. Johnson" w:date="2019-02-08T23:09:00Z">
              <w:tcPr>
                <w:tcW w:w="805" w:type="dxa"/>
                <w:tcBorders>
                  <w:bottom w:val="single" w:sz="18" w:space="0" w:color="auto"/>
                </w:tcBorders>
                <w:vAlign w:val="center"/>
              </w:tcPr>
            </w:tcPrChange>
          </w:tcPr>
          <w:p w14:paraId="4245E462"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810" w:type="dxa"/>
            <w:tcBorders>
              <w:top w:val="single" w:sz="4" w:space="0" w:color="auto"/>
              <w:bottom w:val="single" w:sz="4" w:space="0" w:color="auto"/>
            </w:tcBorders>
            <w:vAlign w:val="center"/>
            <w:tcPrChange w:id="68" w:author="Timothy A. Johnson" w:date="2019-02-08T23:09:00Z">
              <w:tcPr>
                <w:tcW w:w="810" w:type="dxa"/>
                <w:tcBorders>
                  <w:bottom w:val="single" w:sz="18" w:space="0" w:color="auto"/>
                </w:tcBorders>
                <w:vAlign w:val="center"/>
              </w:tcPr>
            </w:tcPrChange>
          </w:tcPr>
          <w:p w14:paraId="0E576923"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1260" w:type="dxa"/>
            <w:gridSpan w:val="2"/>
            <w:tcBorders>
              <w:top w:val="single" w:sz="4" w:space="0" w:color="auto"/>
              <w:bottom w:val="single" w:sz="4" w:space="0" w:color="auto"/>
              <w:right w:val="single" w:sz="4" w:space="0" w:color="auto"/>
            </w:tcBorders>
            <w:vAlign w:val="center"/>
            <w:tcPrChange w:id="69" w:author="Timothy A. Johnson" w:date="2019-02-08T23:09:00Z">
              <w:tcPr>
                <w:tcW w:w="1260" w:type="dxa"/>
                <w:gridSpan w:val="2"/>
                <w:tcBorders>
                  <w:bottom w:val="single" w:sz="18" w:space="0" w:color="auto"/>
                  <w:right w:val="single" w:sz="18" w:space="0" w:color="auto"/>
                </w:tcBorders>
                <w:vAlign w:val="center"/>
              </w:tcPr>
            </w:tcPrChange>
          </w:tcPr>
          <w:p w14:paraId="4A690C8D" w14:textId="77777777" w:rsidR="008B315F"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r>
      <w:tr w:rsidR="00DD448A" w:rsidRPr="009C60BB" w14:paraId="79490C77" w14:textId="77777777" w:rsidTr="00CA7C43">
        <w:tc>
          <w:tcPr>
            <w:tcW w:w="805" w:type="dxa"/>
            <w:tcBorders>
              <w:top w:val="single" w:sz="4" w:space="0" w:color="auto"/>
              <w:bottom w:val="single" w:sz="4" w:space="0" w:color="auto"/>
            </w:tcBorders>
            <w:vAlign w:val="center"/>
            <w:tcPrChange w:id="70" w:author="Timothy A. Johnson" w:date="2019-02-08T23:09:00Z">
              <w:tcPr>
                <w:tcW w:w="805" w:type="dxa"/>
                <w:tcBorders>
                  <w:top w:val="single" w:sz="4" w:space="0" w:color="auto"/>
                  <w:bottom w:val="single" w:sz="4" w:space="0" w:color="auto"/>
                </w:tcBorders>
                <w:vAlign w:val="center"/>
              </w:tcPr>
            </w:tcPrChange>
          </w:tcPr>
          <w:p w14:paraId="6FF732DF"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A</w:t>
            </w:r>
          </w:p>
        </w:tc>
        <w:tc>
          <w:tcPr>
            <w:tcW w:w="810" w:type="dxa"/>
            <w:tcBorders>
              <w:top w:val="single" w:sz="4" w:space="0" w:color="auto"/>
              <w:bottom w:val="single" w:sz="4" w:space="0" w:color="auto"/>
            </w:tcBorders>
            <w:vAlign w:val="center"/>
            <w:tcPrChange w:id="71" w:author="Timothy A. Johnson" w:date="2019-02-08T23:09:00Z">
              <w:tcPr>
                <w:tcW w:w="810" w:type="dxa"/>
                <w:tcBorders>
                  <w:top w:val="single" w:sz="4" w:space="0" w:color="auto"/>
                  <w:bottom w:val="single" w:sz="4" w:space="0" w:color="auto"/>
                </w:tcBorders>
                <w:vAlign w:val="center"/>
              </w:tcPr>
            </w:tcPrChange>
          </w:tcPr>
          <w:p w14:paraId="79677AC3"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B</w:t>
            </w:r>
          </w:p>
        </w:tc>
        <w:tc>
          <w:tcPr>
            <w:tcW w:w="1260" w:type="dxa"/>
            <w:gridSpan w:val="2"/>
            <w:tcBorders>
              <w:top w:val="single" w:sz="4" w:space="0" w:color="auto"/>
              <w:bottom w:val="single" w:sz="4" w:space="0" w:color="auto"/>
              <w:right w:val="single" w:sz="4" w:space="0" w:color="auto"/>
            </w:tcBorders>
            <w:vAlign w:val="center"/>
            <w:tcPrChange w:id="72" w:author="Timothy A. Johnson" w:date="2019-02-08T23:09:00Z">
              <w:tcPr>
                <w:tcW w:w="1260" w:type="dxa"/>
                <w:gridSpan w:val="2"/>
                <w:tcBorders>
                  <w:top w:val="single" w:sz="4" w:space="0" w:color="auto"/>
                  <w:bottom w:val="single" w:sz="4" w:space="0" w:color="auto"/>
                  <w:right w:val="single" w:sz="18" w:space="0" w:color="auto"/>
                </w:tcBorders>
                <w:vAlign w:val="center"/>
              </w:tcPr>
            </w:tcPrChange>
          </w:tcPr>
          <w:p w14:paraId="11DD7E75"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 xml:space="preserve">A </w:t>
            </w:r>
            <w:r w:rsidR="00824144" w:rsidRPr="00D049A4">
              <w:rPr>
                <w:rFonts w:ascii="Courier New" w:hAnsi="Courier New" w:cs="Courier New"/>
                <w:b/>
                <w:sz w:val="16"/>
                <w:szCs w:val="16"/>
              </w:rPr>
              <w:t>or</w:t>
            </w:r>
            <w:r w:rsidRPr="00D049A4">
              <w:rPr>
                <w:rFonts w:ascii="Courier New" w:hAnsi="Courier New" w:cs="Courier New"/>
                <w:b/>
                <w:sz w:val="16"/>
                <w:szCs w:val="16"/>
              </w:rPr>
              <w:t xml:space="preserve"> B</w:t>
            </w:r>
          </w:p>
        </w:tc>
      </w:tr>
      <w:tr w:rsidR="00DD448A" w:rsidRPr="009C60BB" w14:paraId="461D9C0F" w14:textId="77777777" w:rsidTr="00CA7C43">
        <w:tc>
          <w:tcPr>
            <w:tcW w:w="805" w:type="dxa"/>
            <w:tcBorders>
              <w:top w:val="single" w:sz="4" w:space="0" w:color="auto"/>
              <w:bottom w:val="single" w:sz="4" w:space="0" w:color="auto"/>
            </w:tcBorders>
            <w:vAlign w:val="center"/>
            <w:tcPrChange w:id="73" w:author="Timothy A. Johnson" w:date="2019-02-08T23:09:00Z">
              <w:tcPr>
                <w:tcW w:w="805" w:type="dxa"/>
                <w:tcBorders>
                  <w:top w:val="single" w:sz="4" w:space="0" w:color="auto"/>
                </w:tcBorders>
                <w:vAlign w:val="center"/>
              </w:tcPr>
            </w:tcPrChange>
          </w:tcPr>
          <w:p w14:paraId="027039C1"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810" w:type="dxa"/>
            <w:tcBorders>
              <w:top w:val="single" w:sz="4" w:space="0" w:color="auto"/>
              <w:bottom w:val="single" w:sz="4" w:space="0" w:color="auto"/>
            </w:tcBorders>
            <w:vAlign w:val="center"/>
            <w:tcPrChange w:id="74" w:author="Timothy A. Johnson" w:date="2019-02-08T23:09:00Z">
              <w:tcPr>
                <w:tcW w:w="810" w:type="dxa"/>
                <w:tcBorders>
                  <w:top w:val="single" w:sz="4" w:space="0" w:color="auto"/>
                </w:tcBorders>
                <w:vAlign w:val="center"/>
              </w:tcPr>
            </w:tcPrChange>
          </w:tcPr>
          <w:p w14:paraId="266452CB"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1260" w:type="dxa"/>
            <w:gridSpan w:val="2"/>
            <w:tcBorders>
              <w:top w:val="single" w:sz="4" w:space="0" w:color="auto"/>
              <w:bottom w:val="single" w:sz="4" w:space="0" w:color="auto"/>
              <w:right w:val="single" w:sz="4" w:space="0" w:color="auto"/>
            </w:tcBorders>
            <w:vAlign w:val="center"/>
            <w:tcPrChange w:id="75" w:author="Timothy A. Johnson" w:date="2019-02-08T23:09:00Z">
              <w:tcPr>
                <w:tcW w:w="1260" w:type="dxa"/>
                <w:gridSpan w:val="2"/>
                <w:tcBorders>
                  <w:top w:val="single" w:sz="4" w:space="0" w:color="auto"/>
                  <w:right w:val="single" w:sz="18" w:space="0" w:color="auto"/>
                </w:tcBorders>
                <w:vAlign w:val="center"/>
              </w:tcPr>
            </w:tcPrChange>
          </w:tcPr>
          <w:p w14:paraId="71C8F9A1"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0</w:t>
            </w:r>
          </w:p>
        </w:tc>
      </w:tr>
      <w:tr w:rsidR="00DD448A" w:rsidRPr="009C60BB" w14:paraId="1FC2FD63" w14:textId="77777777" w:rsidTr="00CA7C43">
        <w:tc>
          <w:tcPr>
            <w:tcW w:w="805" w:type="dxa"/>
            <w:tcBorders>
              <w:top w:val="single" w:sz="4" w:space="0" w:color="auto"/>
              <w:bottom w:val="single" w:sz="4" w:space="0" w:color="auto"/>
            </w:tcBorders>
            <w:vAlign w:val="center"/>
            <w:tcPrChange w:id="76" w:author="Timothy A. Johnson" w:date="2019-02-08T23:09:00Z">
              <w:tcPr>
                <w:tcW w:w="805" w:type="dxa"/>
                <w:vAlign w:val="center"/>
              </w:tcPr>
            </w:tcPrChange>
          </w:tcPr>
          <w:p w14:paraId="78F8CDFA"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810" w:type="dxa"/>
            <w:tcBorders>
              <w:top w:val="single" w:sz="4" w:space="0" w:color="auto"/>
              <w:bottom w:val="single" w:sz="4" w:space="0" w:color="auto"/>
            </w:tcBorders>
            <w:vAlign w:val="center"/>
            <w:tcPrChange w:id="77" w:author="Timothy A. Johnson" w:date="2019-02-08T23:09:00Z">
              <w:tcPr>
                <w:tcW w:w="810" w:type="dxa"/>
                <w:vAlign w:val="center"/>
              </w:tcPr>
            </w:tcPrChange>
          </w:tcPr>
          <w:p w14:paraId="7C02EA8D"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1260" w:type="dxa"/>
            <w:gridSpan w:val="2"/>
            <w:tcBorders>
              <w:top w:val="single" w:sz="4" w:space="0" w:color="auto"/>
              <w:bottom w:val="single" w:sz="4" w:space="0" w:color="auto"/>
              <w:right w:val="single" w:sz="4" w:space="0" w:color="auto"/>
            </w:tcBorders>
            <w:vAlign w:val="center"/>
            <w:tcPrChange w:id="78" w:author="Timothy A. Johnson" w:date="2019-02-08T23:09:00Z">
              <w:tcPr>
                <w:tcW w:w="1260" w:type="dxa"/>
                <w:gridSpan w:val="2"/>
                <w:tcBorders>
                  <w:right w:val="single" w:sz="18" w:space="0" w:color="auto"/>
                </w:tcBorders>
                <w:vAlign w:val="center"/>
              </w:tcPr>
            </w:tcPrChange>
          </w:tcPr>
          <w:p w14:paraId="16ED1172" w14:textId="77777777" w:rsidR="00DD448A" w:rsidRPr="00D049A4" w:rsidRDefault="00824144" w:rsidP="00D049A4">
            <w:pPr>
              <w:jc w:val="center"/>
              <w:rPr>
                <w:rFonts w:ascii="Courier New" w:hAnsi="Courier New" w:cs="Courier New"/>
                <w:b/>
                <w:sz w:val="16"/>
                <w:szCs w:val="16"/>
              </w:rPr>
            </w:pPr>
            <w:r w:rsidRPr="00D049A4">
              <w:rPr>
                <w:rFonts w:ascii="Courier New" w:hAnsi="Courier New" w:cs="Courier New"/>
                <w:b/>
                <w:sz w:val="16"/>
                <w:szCs w:val="16"/>
              </w:rPr>
              <w:t>1</w:t>
            </w:r>
          </w:p>
        </w:tc>
      </w:tr>
      <w:tr w:rsidR="00DD448A" w:rsidRPr="009C60BB" w14:paraId="24C1EABD" w14:textId="77777777" w:rsidTr="00CA7C43">
        <w:tc>
          <w:tcPr>
            <w:tcW w:w="805" w:type="dxa"/>
            <w:tcBorders>
              <w:top w:val="single" w:sz="4" w:space="0" w:color="auto"/>
              <w:bottom w:val="single" w:sz="4" w:space="0" w:color="auto"/>
            </w:tcBorders>
            <w:vAlign w:val="center"/>
            <w:tcPrChange w:id="79" w:author="Timothy A. Johnson" w:date="2019-02-08T23:09:00Z">
              <w:tcPr>
                <w:tcW w:w="805" w:type="dxa"/>
                <w:vAlign w:val="center"/>
              </w:tcPr>
            </w:tcPrChange>
          </w:tcPr>
          <w:p w14:paraId="167F7092"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810" w:type="dxa"/>
            <w:tcBorders>
              <w:top w:val="single" w:sz="4" w:space="0" w:color="auto"/>
              <w:bottom w:val="single" w:sz="4" w:space="0" w:color="auto"/>
            </w:tcBorders>
            <w:vAlign w:val="center"/>
            <w:tcPrChange w:id="80" w:author="Timothy A. Johnson" w:date="2019-02-08T23:09:00Z">
              <w:tcPr>
                <w:tcW w:w="810" w:type="dxa"/>
                <w:vAlign w:val="center"/>
              </w:tcPr>
            </w:tcPrChange>
          </w:tcPr>
          <w:p w14:paraId="320E4DF5"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1260" w:type="dxa"/>
            <w:gridSpan w:val="2"/>
            <w:tcBorders>
              <w:top w:val="single" w:sz="4" w:space="0" w:color="auto"/>
              <w:bottom w:val="single" w:sz="4" w:space="0" w:color="auto"/>
              <w:right w:val="single" w:sz="4" w:space="0" w:color="auto"/>
            </w:tcBorders>
            <w:vAlign w:val="center"/>
            <w:tcPrChange w:id="81" w:author="Timothy A. Johnson" w:date="2019-02-08T23:09:00Z">
              <w:tcPr>
                <w:tcW w:w="1260" w:type="dxa"/>
                <w:gridSpan w:val="2"/>
                <w:tcBorders>
                  <w:right w:val="single" w:sz="18" w:space="0" w:color="auto"/>
                </w:tcBorders>
                <w:vAlign w:val="center"/>
              </w:tcPr>
            </w:tcPrChange>
          </w:tcPr>
          <w:p w14:paraId="69D17D54" w14:textId="77777777" w:rsidR="00DD448A" w:rsidRPr="00D049A4" w:rsidRDefault="00824144" w:rsidP="00D049A4">
            <w:pPr>
              <w:jc w:val="center"/>
              <w:rPr>
                <w:rFonts w:ascii="Courier New" w:hAnsi="Courier New" w:cs="Courier New"/>
                <w:b/>
                <w:sz w:val="16"/>
                <w:szCs w:val="16"/>
              </w:rPr>
            </w:pPr>
            <w:r w:rsidRPr="00D049A4">
              <w:rPr>
                <w:rFonts w:ascii="Courier New" w:hAnsi="Courier New" w:cs="Courier New"/>
                <w:b/>
                <w:sz w:val="16"/>
                <w:szCs w:val="16"/>
              </w:rPr>
              <w:t>1</w:t>
            </w:r>
          </w:p>
        </w:tc>
      </w:tr>
      <w:tr w:rsidR="00DD448A" w:rsidRPr="009C60BB" w14:paraId="03AD8C9A" w14:textId="77777777" w:rsidTr="00CA7C43">
        <w:tc>
          <w:tcPr>
            <w:tcW w:w="805" w:type="dxa"/>
            <w:tcBorders>
              <w:top w:val="single" w:sz="4" w:space="0" w:color="auto"/>
              <w:bottom w:val="single" w:sz="4" w:space="0" w:color="auto"/>
            </w:tcBorders>
            <w:vAlign w:val="center"/>
            <w:tcPrChange w:id="82" w:author="Timothy A. Johnson" w:date="2019-02-08T23:09:00Z">
              <w:tcPr>
                <w:tcW w:w="805" w:type="dxa"/>
                <w:tcBorders>
                  <w:bottom w:val="single" w:sz="18" w:space="0" w:color="auto"/>
                </w:tcBorders>
                <w:vAlign w:val="center"/>
              </w:tcPr>
            </w:tcPrChange>
          </w:tcPr>
          <w:p w14:paraId="3E572BBA"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810" w:type="dxa"/>
            <w:tcBorders>
              <w:top w:val="single" w:sz="4" w:space="0" w:color="auto"/>
              <w:bottom w:val="single" w:sz="4" w:space="0" w:color="auto"/>
            </w:tcBorders>
            <w:vAlign w:val="center"/>
            <w:tcPrChange w:id="83" w:author="Timothy A. Johnson" w:date="2019-02-08T23:09:00Z">
              <w:tcPr>
                <w:tcW w:w="810" w:type="dxa"/>
                <w:tcBorders>
                  <w:bottom w:val="single" w:sz="18" w:space="0" w:color="auto"/>
                </w:tcBorders>
                <w:vAlign w:val="center"/>
              </w:tcPr>
            </w:tcPrChange>
          </w:tcPr>
          <w:p w14:paraId="31355AF5"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1260" w:type="dxa"/>
            <w:gridSpan w:val="2"/>
            <w:tcBorders>
              <w:top w:val="single" w:sz="4" w:space="0" w:color="auto"/>
              <w:bottom w:val="single" w:sz="4" w:space="0" w:color="auto"/>
              <w:right w:val="single" w:sz="4" w:space="0" w:color="auto"/>
            </w:tcBorders>
            <w:vAlign w:val="center"/>
            <w:tcPrChange w:id="84" w:author="Timothy A. Johnson" w:date="2019-02-08T23:09:00Z">
              <w:tcPr>
                <w:tcW w:w="1260" w:type="dxa"/>
                <w:gridSpan w:val="2"/>
                <w:tcBorders>
                  <w:bottom w:val="single" w:sz="18" w:space="0" w:color="auto"/>
                  <w:right w:val="single" w:sz="18" w:space="0" w:color="auto"/>
                </w:tcBorders>
                <w:vAlign w:val="center"/>
              </w:tcPr>
            </w:tcPrChange>
          </w:tcPr>
          <w:p w14:paraId="66EF416B" w14:textId="77777777" w:rsidR="00DD448A" w:rsidRPr="00D049A4" w:rsidRDefault="00DD448A" w:rsidP="00D049A4">
            <w:pPr>
              <w:jc w:val="center"/>
              <w:rPr>
                <w:rFonts w:ascii="Courier New" w:hAnsi="Courier New" w:cs="Courier New"/>
                <w:b/>
                <w:sz w:val="16"/>
                <w:szCs w:val="16"/>
              </w:rPr>
            </w:pPr>
            <w:r w:rsidRPr="00D049A4">
              <w:rPr>
                <w:rFonts w:ascii="Courier New" w:hAnsi="Courier New" w:cs="Courier New"/>
                <w:b/>
                <w:sz w:val="16"/>
                <w:szCs w:val="16"/>
              </w:rPr>
              <w:t>1</w:t>
            </w:r>
          </w:p>
        </w:tc>
      </w:tr>
      <w:tr w:rsidR="00824144" w14:paraId="769ECD07" w14:textId="77777777" w:rsidTr="00CA7C43">
        <w:tblPrEx>
          <w:tblBorders>
            <w:insideH w:val="single" w:sz="4" w:space="0" w:color="auto"/>
          </w:tblBorders>
          <w:tblPrExChange w:id="85" w:author="Timothy A. Johnson" w:date="2019-02-08T23:09:00Z">
            <w:tblPrEx>
              <w:tblBorders>
                <w:insideH w:val="single" w:sz="4" w:space="0" w:color="auto"/>
              </w:tblBorders>
            </w:tblPrEx>
          </w:tblPrExChange>
        </w:tblPrEx>
        <w:trPr>
          <w:gridAfter w:val="1"/>
          <w:wAfter w:w="810" w:type="dxa"/>
          <w:trPrChange w:id="86" w:author="Timothy A. Johnson" w:date="2019-02-08T23:09:00Z">
            <w:trPr>
              <w:gridAfter w:val="1"/>
              <w:wAfter w:w="810" w:type="dxa"/>
            </w:trPr>
          </w:trPrChange>
        </w:trPr>
        <w:tc>
          <w:tcPr>
            <w:tcW w:w="810" w:type="dxa"/>
            <w:tcBorders>
              <w:bottom w:val="single" w:sz="4" w:space="0" w:color="auto"/>
            </w:tcBorders>
            <w:tcPrChange w:id="87" w:author="Timothy A. Johnson" w:date="2019-02-08T23:09:00Z">
              <w:tcPr>
                <w:tcW w:w="810" w:type="dxa"/>
                <w:tcBorders>
                  <w:bottom w:val="single" w:sz="4" w:space="0" w:color="auto"/>
                </w:tcBorders>
              </w:tcPr>
            </w:tcPrChange>
          </w:tcPr>
          <w:p w14:paraId="33F7A48C"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A</w:t>
            </w:r>
          </w:p>
        </w:tc>
        <w:tc>
          <w:tcPr>
            <w:tcW w:w="1260" w:type="dxa"/>
            <w:gridSpan w:val="2"/>
            <w:tcBorders>
              <w:bottom w:val="single" w:sz="4" w:space="0" w:color="auto"/>
              <w:right w:val="single" w:sz="4" w:space="0" w:color="auto"/>
            </w:tcBorders>
            <w:tcPrChange w:id="88" w:author="Timothy A. Johnson" w:date="2019-02-08T23:09:00Z">
              <w:tcPr>
                <w:tcW w:w="1260" w:type="dxa"/>
                <w:gridSpan w:val="2"/>
                <w:tcBorders>
                  <w:bottom w:val="single" w:sz="4" w:space="0" w:color="auto"/>
                  <w:right w:val="single" w:sz="18" w:space="0" w:color="auto"/>
                </w:tcBorders>
              </w:tcPr>
            </w:tcPrChange>
          </w:tcPr>
          <w:p w14:paraId="3E7055F7"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not A</w:t>
            </w:r>
          </w:p>
        </w:tc>
      </w:tr>
      <w:tr w:rsidR="00824144" w14:paraId="130A5B76" w14:textId="77777777" w:rsidTr="00CA7C43">
        <w:tblPrEx>
          <w:tblBorders>
            <w:insideH w:val="single" w:sz="4" w:space="0" w:color="auto"/>
          </w:tblBorders>
          <w:tblPrExChange w:id="89" w:author="Timothy A. Johnson" w:date="2019-02-08T23:09:00Z">
            <w:tblPrEx>
              <w:tblBorders>
                <w:insideH w:val="single" w:sz="4" w:space="0" w:color="auto"/>
              </w:tblBorders>
            </w:tblPrEx>
          </w:tblPrExChange>
        </w:tblPrEx>
        <w:trPr>
          <w:gridAfter w:val="1"/>
          <w:wAfter w:w="810" w:type="dxa"/>
          <w:trPrChange w:id="90" w:author="Timothy A. Johnson" w:date="2019-02-08T23:09:00Z">
            <w:trPr>
              <w:gridAfter w:val="1"/>
              <w:wAfter w:w="810" w:type="dxa"/>
            </w:trPr>
          </w:trPrChange>
        </w:trPr>
        <w:tc>
          <w:tcPr>
            <w:tcW w:w="810" w:type="dxa"/>
            <w:tcBorders>
              <w:top w:val="single" w:sz="4" w:space="0" w:color="auto"/>
              <w:left w:val="single" w:sz="4" w:space="0" w:color="auto"/>
              <w:bottom w:val="single" w:sz="4" w:space="0" w:color="auto"/>
              <w:right w:val="single" w:sz="4" w:space="0" w:color="auto"/>
            </w:tcBorders>
            <w:tcPrChange w:id="91" w:author="Timothy A. Johnson" w:date="2019-02-08T23:09:00Z">
              <w:tcPr>
                <w:tcW w:w="810" w:type="dxa"/>
                <w:tcBorders>
                  <w:top w:val="single" w:sz="4" w:space="0" w:color="auto"/>
                  <w:left w:val="single" w:sz="4" w:space="0" w:color="auto"/>
                  <w:bottom w:val="nil"/>
                  <w:right w:val="single" w:sz="4" w:space="0" w:color="auto"/>
                </w:tcBorders>
              </w:tcPr>
            </w:tcPrChange>
          </w:tcPr>
          <w:p w14:paraId="452C7FC0"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c>
          <w:tcPr>
            <w:tcW w:w="1260" w:type="dxa"/>
            <w:gridSpan w:val="2"/>
            <w:tcBorders>
              <w:top w:val="single" w:sz="4" w:space="0" w:color="auto"/>
              <w:left w:val="single" w:sz="4" w:space="0" w:color="auto"/>
              <w:bottom w:val="single" w:sz="4" w:space="0" w:color="auto"/>
              <w:right w:val="single" w:sz="4" w:space="0" w:color="auto"/>
            </w:tcBorders>
            <w:tcPrChange w:id="92" w:author="Timothy A. Johnson" w:date="2019-02-08T23:09:00Z">
              <w:tcPr>
                <w:tcW w:w="1260" w:type="dxa"/>
                <w:gridSpan w:val="2"/>
                <w:tcBorders>
                  <w:top w:val="single" w:sz="4" w:space="0" w:color="auto"/>
                  <w:left w:val="single" w:sz="4" w:space="0" w:color="auto"/>
                  <w:bottom w:val="nil"/>
                  <w:right w:val="single" w:sz="18" w:space="0" w:color="auto"/>
                </w:tcBorders>
              </w:tcPr>
            </w:tcPrChange>
          </w:tcPr>
          <w:p w14:paraId="572DCC7A"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r>
      <w:tr w:rsidR="00824144" w14:paraId="6749F9AE" w14:textId="77777777" w:rsidTr="00CA7C43">
        <w:tblPrEx>
          <w:tblBorders>
            <w:insideH w:val="single" w:sz="4" w:space="0" w:color="auto"/>
          </w:tblBorders>
          <w:tblPrExChange w:id="93" w:author="Timothy A. Johnson" w:date="2019-02-08T23:09:00Z">
            <w:tblPrEx>
              <w:tblBorders>
                <w:insideH w:val="single" w:sz="4" w:space="0" w:color="auto"/>
              </w:tblBorders>
            </w:tblPrEx>
          </w:tblPrExChange>
        </w:tblPrEx>
        <w:trPr>
          <w:gridAfter w:val="1"/>
          <w:wAfter w:w="810" w:type="dxa"/>
          <w:trPrChange w:id="94" w:author="Timothy A. Johnson" w:date="2019-02-08T23:09:00Z">
            <w:trPr>
              <w:gridAfter w:val="1"/>
              <w:wAfter w:w="810" w:type="dxa"/>
            </w:trPr>
          </w:trPrChange>
        </w:trPr>
        <w:tc>
          <w:tcPr>
            <w:tcW w:w="810" w:type="dxa"/>
            <w:tcBorders>
              <w:top w:val="single" w:sz="4" w:space="0" w:color="auto"/>
              <w:left w:val="single" w:sz="4" w:space="0" w:color="auto"/>
              <w:bottom w:val="single" w:sz="4" w:space="0" w:color="auto"/>
              <w:right w:val="single" w:sz="4" w:space="0" w:color="auto"/>
            </w:tcBorders>
            <w:tcPrChange w:id="95" w:author="Timothy A. Johnson" w:date="2019-02-08T23:09:00Z">
              <w:tcPr>
                <w:tcW w:w="810" w:type="dxa"/>
                <w:tcBorders>
                  <w:top w:val="nil"/>
                  <w:left w:val="single" w:sz="4" w:space="0" w:color="auto"/>
                  <w:bottom w:val="single" w:sz="18" w:space="0" w:color="auto"/>
                  <w:right w:val="single" w:sz="4" w:space="0" w:color="auto"/>
                </w:tcBorders>
              </w:tcPr>
            </w:tcPrChange>
          </w:tcPr>
          <w:p w14:paraId="0F636A01"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1</w:t>
            </w:r>
          </w:p>
        </w:tc>
        <w:tc>
          <w:tcPr>
            <w:tcW w:w="1260" w:type="dxa"/>
            <w:gridSpan w:val="2"/>
            <w:tcBorders>
              <w:top w:val="single" w:sz="4" w:space="0" w:color="auto"/>
              <w:left w:val="single" w:sz="4" w:space="0" w:color="auto"/>
              <w:bottom w:val="single" w:sz="4" w:space="0" w:color="auto"/>
              <w:right w:val="single" w:sz="4" w:space="0" w:color="auto"/>
            </w:tcBorders>
            <w:tcPrChange w:id="96" w:author="Timothy A. Johnson" w:date="2019-02-08T23:09:00Z">
              <w:tcPr>
                <w:tcW w:w="1260" w:type="dxa"/>
                <w:gridSpan w:val="2"/>
                <w:tcBorders>
                  <w:top w:val="nil"/>
                  <w:left w:val="single" w:sz="4" w:space="0" w:color="auto"/>
                  <w:bottom w:val="single" w:sz="18" w:space="0" w:color="auto"/>
                  <w:right w:val="single" w:sz="18" w:space="0" w:color="auto"/>
                </w:tcBorders>
              </w:tcPr>
            </w:tcPrChange>
          </w:tcPr>
          <w:p w14:paraId="73E65B50" w14:textId="77777777" w:rsidR="009C60BB" w:rsidRPr="00D049A4" w:rsidRDefault="009C60BB" w:rsidP="00D049A4">
            <w:pPr>
              <w:jc w:val="center"/>
              <w:rPr>
                <w:rFonts w:ascii="Courier New" w:hAnsi="Courier New" w:cs="Courier New"/>
                <w:b/>
                <w:sz w:val="16"/>
                <w:szCs w:val="16"/>
              </w:rPr>
            </w:pPr>
            <w:r w:rsidRPr="00D049A4">
              <w:rPr>
                <w:rFonts w:ascii="Courier New" w:hAnsi="Courier New" w:cs="Courier New"/>
                <w:b/>
                <w:sz w:val="16"/>
                <w:szCs w:val="16"/>
              </w:rPr>
              <w:t>0</w:t>
            </w:r>
          </w:p>
        </w:tc>
      </w:tr>
    </w:tbl>
    <w:p w14:paraId="1BFC7E86" w14:textId="77777777" w:rsidR="009C60BB" w:rsidRDefault="009C60BB" w:rsidP="00355622">
      <w:pPr>
        <w:spacing w:after="60"/>
        <w:sectPr w:rsidR="009C60BB" w:rsidSect="0021484A">
          <w:type w:val="continuous"/>
          <w:pgSz w:w="12240" w:h="15840"/>
          <w:pgMar w:top="1440" w:right="1080" w:bottom="1440" w:left="1080" w:header="720" w:footer="720" w:gutter="0"/>
          <w:cols w:num="3" w:space="1440"/>
          <w:docGrid w:linePitch="360"/>
        </w:sectPr>
      </w:pPr>
    </w:p>
    <w:p w14:paraId="408EAD40" w14:textId="77777777" w:rsidR="008B315F" w:rsidRDefault="009A3EC1" w:rsidP="00355622">
      <w:pPr>
        <w:spacing w:after="60"/>
      </w:pPr>
      <w:r>
        <w:tab/>
        <w:t>There are also other</w:t>
      </w:r>
      <w:r w:rsidR="008C466B">
        <w:t xml:space="preserve"> Boolean </w:t>
      </w:r>
      <w:r>
        <w:t>operators w</w:t>
      </w:r>
      <w:r w:rsidR="00A476AF">
        <w:t>hich compare other data types, such as numbers and strings</w:t>
      </w:r>
      <w:r w:rsidR="008C466B">
        <w:t xml:space="preserve">. </w:t>
      </w:r>
      <w:r w:rsidR="00661513">
        <w:t>They always return a Boolean regardless of the values being compared</w:t>
      </w:r>
      <w:r w:rsidR="008C466B">
        <w:t>, meaning they can be used for decision making.</w:t>
      </w:r>
      <w:r w:rsidR="007005D7">
        <w:t xml:space="preserve"> Parentheses can be used to control order of operations, like in math.</w:t>
      </w:r>
    </w:p>
    <w:p w14:paraId="3C995089" w14:textId="77777777" w:rsidR="008C466B" w:rsidRPr="008C466B" w:rsidRDefault="008C466B" w:rsidP="008C466B">
      <w:pPr>
        <w:spacing w:after="60"/>
        <w:jc w:val="center"/>
        <w:rPr>
          <w:b/>
        </w:rPr>
      </w:pPr>
      <w:r w:rsidRPr="008C466B">
        <w:rPr>
          <w:b/>
        </w:rPr>
        <w:t>Boolean Operators</w:t>
      </w:r>
    </w:p>
    <w:tbl>
      <w:tblPr>
        <w:tblStyle w:val="TableGrid"/>
        <w:tblW w:w="0" w:type="auto"/>
        <w:jc w:val="center"/>
        <w:tblLook w:val="04A0" w:firstRow="1" w:lastRow="0" w:firstColumn="1" w:lastColumn="0" w:noHBand="0" w:noVBand="1"/>
        <w:tblPrChange w:id="97" w:author="Timothy A. Johnson" w:date="2019-02-08T23:09:00Z">
          <w:tblPr>
            <w:tblStyle w:val="TableGrid"/>
            <w:tblW w:w="0" w:type="auto"/>
            <w:tblLook w:val="04A0" w:firstRow="1" w:lastRow="0" w:firstColumn="1" w:lastColumn="0" w:noHBand="0" w:noVBand="1"/>
          </w:tblPr>
        </w:tblPrChange>
      </w:tblPr>
      <w:tblGrid>
        <w:gridCol w:w="1435"/>
        <w:gridCol w:w="1350"/>
        <w:gridCol w:w="1440"/>
        <w:gridCol w:w="1440"/>
        <w:gridCol w:w="1980"/>
        <w:gridCol w:w="1695"/>
        <w:tblGridChange w:id="98">
          <w:tblGrid>
            <w:gridCol w:w="1435"/>
            <w:gridCol w:w="1350"/>
            <w:gridCol w:w="1440"/>
            <w:gridCol w:w="1440"/>
            <w:gridCol w:w="1980"/>
            <w:gridCol w:w="1695"/>
          </w:tblGrid>
        </w:tblGridChange>
      </w:tblGrid>
      <w:tr w:rsidR="00E936F7" w14:paraId="122471AF" w14:textId="77777777" w:rsidTr="00CA7C43">
        <w:trPr>
          <w:jc w:val="center"/>
        </w:trPr>
        <w:tc>
          <w:tcPr>
            <w:tcW w:w="1435" w:type="dxa"/>
            <w:tcPrChange w:id="99" w:author="Timothy A. Johnson" w:date="2019-02-08T23:09:00Z">
              <w:tcPr>
                <w:tcW w:w="1435" w:type="dxa"/>
              </w:tcPr>
            </w:tcPrChange>
          </w:tcPr>
          <w:p w14:paraId="60B35AE7" w14:textId="77777777" w:rsidR="00E936F7" w:rsidRPr="00D049A4" w:rsidRDefault="00E936F7" w:rsidP="00D049A4">
            <w:pPr>
              <w:jc w:val="center"/>
              <w:rPr>
                <w:sz w:val="16"/>
              </w:rPr>
            </w:pPr>
            <w:r w:rsidRPr="00D049A4">
              <w:rPr>
                <w:sz w:val="16"/>
              </w:rPr>
              <w:t>Equal To?</w:t>
            </w:r>
          </w:p>
        </w:tc>
        <w:tc>
          <w:tcPr>
            <w:tcW w:w="1350" w:type="dxa"/>
            <w:tcPrChange w:id="100" w:author="Timothy A. Johnson" w:date="2019-02-08T23:09:00Z">
              <w:tcPr>
                <w:tcW w:w="1350" w:type="dxa"/>
              </w:tcPr>
            </w:tcPrChange>
          </w:tcPr>
          <w:p w14:paraId="5BB34687" w14:textId="77777777" w:rsidR="00E936F7" w:rsidRPr="00D049A4" w:rsidRDefault="00E936F7" w:rsidP="00D049A4">
            <w:pPr>
              <w:jc w:val="center"/>
              <w:rPr>
                <w:sz w:val="16"/>
              </w:rPr>
            </w:pPr>
            <w:r w:rsidRPr="00D049A4">
              <w:rPr>
                <w:sz w:val="16"/>
              </w:rPr>
              <w:t>Not Equal To?</w:t>
            </w:r>
          </w:p>
        </w:tc>
        <w:tc>
          <w:tcPr>
            <w:tcW w:w="1440" w:type="dxa"/>
            <w:tcPrChange w:id="101" w:author="Timothy A. Johnson" w:date="2019-02-08T23:09:00Z">
              <w:tcPr>
                <w:tcW w:w="1440" w:type="dxa"/>
              </w:tcPr>
            </w:tcPrChange>
          </w:tcPr>
          <w:p w14:paraId="07A5977E" w14:textId="77777777" w:rsidR="00E936F7" w:rsidRPr="00D049A4" w:rsidRDefault="00E936F7" w:rsidP="00D049A4">
            <w:pPr>
              <w:jc w:val="center"/>
              <w:rPr>
                <w:sz w:val="16"/>
              </w:rPr>
            </w:pPr>
            <w:r w:rsidRPr="00D049A4">
              <w:rPr>
                <w:sz w:val="16"/>
              </w:rPr>
              <w:t>Greater Than?</w:t>
            </w:r>
          </w:p>
        </w:tc>
        <w:tc>
          <w:tcPr>
            <w:tcW w:w="1440" w:type="dxa"/>
            <w:tcPrChange w:id="102" w:author="Timothy A. Johnson" w:date="2019-02-08T23:09:00Z">
              <w:tcPr>
                <w:tcW w:w="1440" w:type="dxa"/>
              </w:tcPr>
            </w:tcPrChange>
          </w:tcPr>
          <w:p w14:paraId="76B16635" w14:textId="77777777" w:rsidR="00E936F7" w:rsidRPr="00D049A4" w:rsidRDefault="00E936F7" w:rsidP="00D049A4">
            <w:pPr>
              <w:jc w:val="center"/>
              <w:rPr>
                <w:sz w:val="16"/>
              </w:rPr>
            </w:pPr>
            <w:r w:rsidRPr="00D049A4">
              <w:rPr>
                <w:sz w:val="16"/>
              </w:rPr>
              <w:t>Less Than?</w:t>
            </w:r>
          </w:p>
        </w:tc>
        <w:tc>
          <w:tcPr>
            <w:tcW w:w="1980" w:type="dxa"/>
            <w:tcPrChange w:id="103" w:author="Timothy A. Johnson" w:date="2019-02-08T23:09:00Z">
              <w:tcPr>
                <w:tcW w:w="1980" w:type="dxa"/>
              </w:tcPr>
            </w:tcPrChange>
          </w:tcPr>
          <w:p w14:paraId="0EAAEA41" w14:textId="77777777" w:rsidR="00E936F7" w:rsidRPr="00D049A4" w:rsidRDefault="00E936F7" w:rsidP="00D049A4">
            <w:pPr>
              <w:jc w:val="center"/>
              <w:rPr>
                <w:sz w:val="16"/>
              </w:rPr>
            </w:pPr>
            <w:r w:rsidRPr="00D049A4">
              <w:rPr>
                <w:sz w:val="16"/>
              </w:rPr>
              <w:t>Greater Than or Equal To?</w:t>
            </w:r>
          </w:p>
        </w:tc>
        <w:tc>
          <w:tcPr>
            <w:tcW w:w="1695" w:type="dxa"/>
            <w:tcPrChange w:id="104" w:author="Timothy A. Johnson" w:date="2019-02-08T23:09:00Z">
              <w:tcPr>
                <w:tcW w:w="1695" w:type="dxa"/>
                <w:tcBorders>
                  <w:right w:val="single" w:sz="12" w:space="0" w:color="auto"/>
                </w:tcBorders>
              </w:tcPr>
            </w:tcPrChange>
          </w:tcPr>
          <w:p w14:paraId="4DE981C6" w14:textId="77777777" w:rsidR="00E936F7" w:rsidRPr="00D049A4" w:rsidRDefault="00E936F7" w:rsidP="00D049A4">
            <w:pPr>
              <w:jc w:val="center"/>
              <w:rPr>
                <w:sz w:val="16"/>
              </w:rPr>
            </w:pPr>
            <w:r w:rsidRPr="00D049A4">
              <w:rPr>
                <w:sz w:val="16"/>
              </w:rPr>
              <w:t>Less Than or Equal To?</w:t>
            </w:r>
          </w:p>
        </w:tc>
      </w:tr>
      <w:tr w:rsidR="00E936F7" w14:paraId="5A195E22" w14:textId="77777777" w:rsidTr="00CA7C43">
        <w:trPr>
          <w:jc w:val="center"/>
        </w:trPr>
        <w:tc>
          <w:tcPr>
            <w:tcW w:w="1435" w:type="dxa"/>
            <w:tcPrChange w:id="105" w:author="Timothy A. Johnson" w:date="2019-02-08T23:09:00Z">
              <w:tcPr>
                <w:tcW w:w="1435" w:type="dxa"/>
                <w:tcBorders>
                  <w:bottom w:val="single" w:sz="12" w:space="0" w:color="auto"/>
                </w:tcBorders>
              </w:tcPr>
            </w:tcPrChange>
          </w:tcPr>
          <w:p w14:paraId="1B29F781" w14:textId="77777777" w:rsidR="00E936F7" w:rsidRPr="00D049A4" w:rsidRDefault="00E936F7" w:rsidP="00D049A4">
            <w:pPr>
              <w:jc w:val="center"/>
              <w:rPr>
                <w:rFonts w:ascii="Courier New" w:hAnsi="Courier New" w:cs="Courier New"/>
                <w:b/>
                <w:sz w:val="16"/>
              </w:rPr>
            </w:pPr>
            <w:r w:rsidRPr="00D049A4">
              <w:rPr>
                <w:rFonts w:ascii="Courier New" w:hAnsi="Courier New" w:cs="Courier New"/>
                <w:b/>
                <w:sz w:val="16"/>
              </w:rPr>
              <w:t>a == b</w:t>
            </w:r>
          </w:p>
        </w:tc>
        <w:tc>
          <w:tcPr>
            <w:tcW w:w="1350" w:type="dxa"/>
            <w:tcPrChange w:id="106" w:author="Timothy A. Johnson" w:date="2019-02-08T23:09:00Z">
              <w:tcPr>
                <w:tcW w:w="1350" w:type="dxa"/>
                <w:tcBorders>
                  <w:bottom w:val="single" w:sz="12" w:space="0" w:color="auto"/>
                </w:tcBorders>
              </w:tcPr>
            </w:tcPrChange>
          </w:tcPr>
          <w:p w14:paraId="3408DACB" w14:textId="77777777" w:rsidR="00E936F7" w:rsidRPr="00D049A4" w:rsidRDefault="00E936F7" w:rsidP="00D049A4">
            <w:pPr>
              <w:jc w:val="center"/>
              <w:rPr>
                <w:rFonts w:ascii="Courier New" w:hAnsi="Courier New" w:cs="Courier New"/>
                <w:b/>
                <w:sz w:val="16"/>
              </w:rPr>
            </w:pPr>
            <w:proofErr w:type="gramStart"/>
            <w:r w:rsidRPr="00D049A4">
              <w:rPr>
                <w:rFonts w:ascii="Courier New" w:hAnsi="Courier New" w:cs="Courier New"/>
                <w:b/>
                <w:sz w:val="16"/>
              </w:rPr>
              <w:t>a !</w:t>
            </w:r>
            <w:proofErr w:type="gramEnd"/>
            <w:r w:rsidRPr="00D049A4">
              <w:rPr>
                <w:rFonts w:ascii="Courier New" w:hAnsi="Courier New" w:cs="Courier New"/>
                <w:b/>
                <w:sz w:val="16"/>
              </w:rPr>
              <w:t>= b</w:t>
            </w:r>
          </w:p>
        </w:tc>
        <w:tc>
          <w:tcPr>
            <w:tcW w:w="1440" w:type="dxa"/>
            <w:tcPrChange w:id="107" w:author="Timothy A. Johnson" w:date="2019-02-08T23:09:00Z">
              <w:tcPr>
                <w:tcW w:w="1440" w:type="dxa"/>
                <w:tcBorders>
                  <w:bottom w:val="single" w:sz="12" w:space="0" w:color="auto"/>
                </w:tcBorders>
              </w:tcPr>
            </w:tcPrChange>
          </w:tcPr>
          <w:p w14:paraId="52BE69CC" w14:textId="77777777" w:rsidR="00E936F7" w:rsidRPr="00D049A4" w:rsidRDefault="00E936F7" w:rsidP="00D049A4">
            <w:pPr>
              <w:jc w:val="center"/>
              <w:rPr>
                <w:rFonts w:ascii="Courier New" w:hAnsi="Courier New" w:cs="Courier New"/>
                <w:b/>
                <w:sz w:val="16"/>
              </w:rPr>
            </w:pPr>
            <w:r w:rsidRPr="00D049A4">
              <w:rPr>
                <w:rFonts w:ascii="Courier New" w:hAnsi="Courier New" w:cs="Courier New"/>
                <w:b/>
                <w:sz w:val="16"/>
              </w:rPr>
              <w:t>a &gt; b</w:t>
            </w:r>
          </w:p>
        </w:tc>
        <w:tc>
          <w:tcPr>
            <w:tcW w:w="1440" w:type="dxa"/>
            <w:tcPrChange w:id="108" w:author="Timothy A. Johnson" w:date="2019-02-08T23:09:00Z">
              <w:tcPr>
                <w:tcW w:w="1440" w:type="dxa"/>
                <w:tcBorders>
                  <w:bottom w:val="single" w:sz="12" w:space="0" w:color="auto"/>
                </w:tcBorders>
              </w:tcPr>
            </w:tcPrChange>
          </w:tcPr>
          <w:p w14:paraId="6DED9EF5" w14:textId="77777777" w:rsidR="00E936F7" w:rsidRPr="00D049A4" w:rsidRDefault="00E936F7" w:rsidP="00D049A4">
            <w:pPr>
              <w:jc w:val="center"/>
              <w:rPr>
                <w:rFonts w:ascii="Courier New" w:hAnsi="Courier New" w:cs="Courier New"/>
                <w:b/>
                <w:sz w:val="16"/>
              </w:rPr>
            </w:pPr>
            <w:r w:rsidRPr="00D049A4">
              <w:rPr>
                <w:rFonts w:ascii="Courier New" w:hAnsi="Courier New" w:cs="Courier New"/>
                <w:b/>
                <w:sz w:val="16"/>
              </w:rPr>
              <w:t>a &lt; b</w:t>
            </w:r>
          </w:p>
        </w:tc>
        <w:tc>
          <w:tcPr>
            <w:tcW w:w="1980" w:type="dxa"/>
            <w:tcPrChange w:id="109" w:author="Timothy A. Johnson" w:date="2019-02-08T23:09:00Z">
              <w:tcPr>
                <w:tcW w:w="1980" w:type="dxa"/>
                <w:tcBorders>
                  <w:bottom w:val="single" w:sz="12" w:space="0" w:color="auto"/>
                </w:tcBorders>
              </w:tcPr>
            </w:tcPrChange>
          </w:tcPr>
          <w:p w14:paraId="4FF813C4" w14:textId="77777777" w:rsidR="00E936F7" w:rsidRPr="00D049A4" w:rsidRDefault="00E936F7" w:rsidP="00D049A4">
            <w:pPr>
              <w:jc w:val="center"/>
              <w:rPr>
                <w:rFonts w:ascii="Courier New" w:hAnsi="Courier New" w:cs="Courier New"/>
                <w:b/>
                <w:sz w:val="16"/>
              </w:rPr>
            </w:pPr>
            <w:r w:rsidRPr="00D049A4">
              <w:rPr>
                <w:rFonts w:ascii="Courier New" w:hAnsi="Courier New" w:cs="Courier New"/>
                <w:b/>
                <w:sz w:val="16"/>
              </w:rPr>
              <w:t>a &gt;= b</w:t>
            </w:r>
          </w:p>
        </w:tc>
        <w:tc>
          <w:tcPr>
            <w:tcW w:w="1695" w:type="dxa"/>
            <w:tcPrChange w:id="110" w:author="Timothy A. Johnson" w:date="2019-02-08T23:09:00Z">
              <w:tcPr>
                <w:tcW w:w="1695" w:type="dxa"/>
                <w:tcBorders>
                  <w:bottom w:val="single" w:sz="12" w:space="0" w:color="auto"/>
                  <w:right w:val="single" w:sz="12" w:space="0" w:color="auto"/>
                </w:tcBorders>
              </w:tcPr>
            </w:tcPrChange>
          </w:tcPr>
          <w:p w14:paraId="7B1B1C4B" w14:textId="77777777" w:rsidR="00E936F7" w:rsidRPr="00D049A4" w:rsidRDefault="00E936F7" w:rsidP="00D049A4">
            <w:pPr>
              <w:jc w:val="center"/>
              <w:rPr>
                <w:rFonts w:ascii="Courier New" w:hAnsi="Courier New" w:cs="Courier New"/>
                <w:b/>
                <w:sz w:val="16"/>
              </w:rPr>
            </w:pPr>
            <w:r w:rsidRPr="00D049A4">
              <w:rPr>
                <w:rFonts w:ascii="Courier New" w:hAnsi="Courier New" w:cs="Courier New"/>
                <w:b/>
                <w:sz w:val="16"/>
              </w:rPr>
              <w:t>a &lt;= b</w:t>
            </w:r>
          </w:p>
        </w:tc>
      </w:tr>
    </w:tbl>
    <w:p w14:paraId="4C7ADF50" w14:textId="629C7C27" w:rsidR="00E96133" w:rsidRDefault="00E96133" w:rsidP="00355622">
      <w:pPr>
        <w:spacing w:after="60"/>
      </w:pPr>
    </w:p>
    <w:p w14:paraId="2853D696" w14:textId="2B318D29" w:rsidR="00ED6016" w:rsidRPr="00C43F7E" w:rsidRDefault="00C43F7E">
      <w:pPr>
        <w:spacing w:after="60"/>
        <w:jc w:val="center"/>
        <w:rPr>
          <w:color w:val="BF8F00" w:themeColor="accent4" w:themeShade="BF"/>
          <w:rPrChange w:id="111" w:author="Timothy A. Johnson" w:date="2019-02-08T23:05:00Z">
            <w:rPr/>
          </w:rPrChange>
        </w:rPr>
        <w:pPrChange w:id="112" w:author="Timothy A. Johnson" w:date="2019-02-08T23:05:00Z">
          <w:pPr>
            <w:spacing w:after="60"/>
          </w:pPr>
        </w:pPrChange>
      </w:pPr>
      <w:ins w:id="113" w:author="Timothy A. Johnson" w:date="2019-02-08T23:05: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Pr>
            <w:color w:val="BF8F00" w:themeColor="accent4" w:themeShade="BF"/>
            <w:u w:val="single"/>
          </w:rPr>
          <w:t>main</w:t>
        </w:r>
        <w:r w:rsidRPr="007F47E5">
          <w:rPr>
            <w:color w:val="BF8F00" w:themeColor="accent4" w:themeShade="BF"/>
            <w:u w:val="single"/>
          </w:rPr>
          <w:t>.py</w:t>
        </w:r>
        <w:r>
          <w:rPr>
            <w:color w:val="BF8F00" w:themeColor="accent4" w:themeShade="BF"/>
          </w:rPr>
          <w:t xml:space="preserve"> </w:t>
        </w:r>
        <w:proofErr w:type="gramStart"/>
        <w:r>
          <w:rPr>
            <w:color w:val="BF8F00" w:themeColor="accent4" w:themeShade="BF"/>
          </w:rPr>
          <w:t>tab ]</w:t>
        </w:r>
      </w:ins>
      <w:proofErr w:type="gramEnd"/>
    </w:p>
    <w:bookmarkStart w:id="114" w:name="_MON_1553677443"/>
    <w:bookmarkEnd w:id="114"/>
    <w:p w14:paraId="36E6C9AD" w14:textId="50B16016" w:rsidR="001D5FC3" w:rsidRDefault="00CA7C43" w:rsidP="00355622">
      <w:pPr>
        <w:spacing w:after="60"/>
      </w:pPr>
      <w:r>
        <w:object w:dxaOrig="10080" w:dyaOrig="362" w14:anchorId="248AEF5C">
          <v:shape id="_x0000_i1035" type="#_x0000_t75" style="width:7in;height:17.4pt" o:ole="" o:bordertopcolor="this" o:borderleftcolor="this" o:borderbottomcolor="this" o:borderrightcolor="this">
            <v:imagedata r:id="rId30" o:title="" cropleft="-101f"/>
            <w10:bordertop type="single" width="8"/>
            <w10:borderleft type="single" width="8"/>
            <w10:borderbottom type="single" width="8"/>
            <w10:borderright type="single" width="8"/>
          </v:shape>
          <o:OLEObject Type="Embed" ProgID="Word.OpenDocumentText.12" ShapeID="_x0000_i1035" DrawAspect="Content" ObjectID="_1613298048" r:id="rId31"/>
        </w:object>
      </w:r>
    </w:p>
    <w:p w14:paraId="4ED3D43A" w14:textId="77777777" w:rsidR="00A63F0A" w:rsidRDefault="00E936F7" w:rsidP="00355622">
      <w:pPr>
        <w:spacing w:after="60"/>
      </w:pPr>
      <w:r>
        <w:tab/>
        <w:t xml:space="preserve">Now that you know how to generate Boolean values from data, it is time to make some decisions based on them. This can be done with an </w:t>
      </w:r>
      <w:r w:rsidRPr="007005D7">
        <w:rPr>
          <w:b/>
          <w:i/>
          <w:color w:val="00B050"/>
        </w:rPr>
        <w:t>if statement</w:t>
      </w:r>
      <w:r>
        <w:t xml:space="preserve">. </w:t>
      </w:r>
      <w:r w:rsidR="00335166">
        <w:t xml:space="preserve">The most basic if statement begins with the keyword </w:t>
      </w:r>
      <w:r w:rsidR="00335166" w:rsidRPr="00592C4F">
        <w:rPr>
          <w:rFonts w:ascii="Courier New" w:hAnsi="Courier New" w:cs="Courier New"/>
          <w:b/>
        </w:rPr>
        <w:t>if</w:t>
      </w:r>
      <w:r w:rsidR="00335166">
        <w:t>,</w:t>
      </w:r>
      <w:r w:rsidR="0017628D">
        <w:t xml:space="preserve"> followed by a Boolean </w:t>
      </w:r>
      <w:r w:rsidR="00335166">
        <w:t xml:space="preserve">calculation and a </w:t>
      </w:r>
      <w:proofErr w:type="gramStart"/>
      <w:r w:rsidR="00335166">
        <w:t xml:space="preserve">colon </w:t>
      </w:r>
      <w:r w:rsidR="00335166" w:rsidRPr="00335166">
        <w:rPr>
          <w:rFonts w:ascii="Courier New" w:hAnsi="Courier New" w:cs="Courier New"/>
        </w:rPr>
        <w:t>:</w:t>
      </w:r>
      <w:proofErr w:type="gramEnd"/>
      <w:r w:rsidR="00335166">
        <w:t>. The next line begins with an indent (this is i</w:t>
      </w:r>
      <w:r w:rsidR="00A63F0A">
        <w:t>mportant!), followed by any lines</w:t>
      </w:r>
      <w:r w:rsidR="00335166">
        <w:t xml:space="preserve"> that you want to </w:t>
      </w:r>
      <w:r w:rsidR="004A5EC3">
        <w:t>be executed</w:t>
      </w:r>
      <w:r w:rsidR="00335166">
        <w:t xml:space="preserve"> </w:t>
      </w:r>
      <w:r w:rsidR="00335166" w:rsidRPr="007005D7">
        <w:rPr>
          <w:u w:val="single"/>
        </w:rPr>
        <w:t>if</w:t>
      </w:r>
      <w:r w:rsidR="0017628D">
        <w:t xml:space="preserve"> the Boolean calculation returns</w:t>
      </w:r>
      <w:r w:rsidR="00335166">
        <w:t xml:space="preserve"> </w:t>
      </w:r>
      <w:r w:rsidR="00335166" w:rsidRPr="00592C4F">
        <w:rPr>
          <w:rFonts w:ascii="Courier New" w:hAnsi="Courier New" w:cs="Courier New"/>
          <w:b/>
        </w:rPr>
        <w:t>True</w:t>
      </w:r>
      <w:r w:rsidR="00A63F0A">
        <w:t xml:space="preserve">. Optionally, one or more </w:t>
      </w:r>
      <w:r w:rsidR="004A5EC3">
        <w:t xml:space="preserve">secondary </w:t>
      </w:r>
      <w:proofErr w:type="spellStart"/>
      <w:r w:rsidR="00A63F0A" w:rsidRPr="00592C4F">
        <w:rPr>
          <w:rFonts w:ascii="Courier New" w:hAnsi="Courier New" w:cs="Courier New"/>
          <w:b/>
        </w:rPr>
        <w:t>elif</w:t>
      </w:r>
      <w:proofErr w:type="spellEnd"/>
      <w:r w:rsidR="00A63F0A">
        <w:t xml:space="preserve"> (else if) </w:t>
      </w:r>
      <w:r w:rsidR="004A5EC3">
        <w:t xml:space="preserve">statements </w:t>
      </w:r>
      <w:r w:rsidR="00A63F0A">
        <w:t xml:space="preserve">can be added to the primary one, and they </w:t>
      </w:r>
      <w:r w:rsidR="004A5EC3">
        <w:t xml:space="preserve">will only run if </w:t>
      </w:r>
      <w:proofErr w:type="gramStart"/>
      <w:r w:rsidR="004A5EC3">
        <w:t>all of</w:t>
      </w:r>
      <w:proofErr w:type="gramEnd"/>
      <w:r w:rsidR="004A5EC3">
        <w:t xml:space="preserve"> the previous statements return</w:t>
      </w:r>
      <w:r w:rsidR="00A63F0A">
        <w:t xml:space="preserve"> </w:t>
      </w:r>
      <w:r w:rsidR="00A63F0A" w:rsidRPr="00592C4F">
        <w:rPr>
          <w:rFonts w:ascii="Courier New" w:hAnsi="Courier New" w:cs="Courier New"/>
          <w:b/>
        </w:rPr>
        <w:t>False</w:t>
      </w:r>
      <w:r w:rsidR="00A63F0A">
        <w:t xml:space="preserve">. </w:t>
      </w:r>
      <w:proofErr w:type="gramStart"/>
      <w:r w:rsidR="00A63F0A">
        <w:t>Also</w:t>
      </w:r>
      <w:proofErr w:type="gramEnd"/>
      <w:r w:rsidR="00A63F0A">
        <w:t xml:space="preserve"> optionally, the keyword </w:t>
      </w:r>
      <w:r w:rsidR="00A63F0A" w:rsidRPr="00592C4F">
        <w:rPr>
          <w:rFonts w:ascii="Courier New" w:hAnsi="Courier New" w:cs="Courier New"/>
          <w:b/>
        </w:rPr>
        <w:t>else</w:t>
      </w:r>
      <w:r w:rsidR="00A63F0A">
        <w:t xml:space="preserve">, with no Boolean value or calculation, can be used. If </w:t>
      </w:r>
      <w:proofErr w:type="gramStart"/>
      <w:r w:rsidR="00A63F0A">
        <w:t>all of</w:t>
      </w:r>
      <w:proofErr w:type="gramEnd"/>
      <w:r w:rsidR="00A63F0A">
        <w:t xml:space="preserve"> the </w:t>
      </w:r>
      <w:r w:rsidR="004A5EC3">
        <w:t xml:space="preserve">previous </w:t>
      </w:r>
      <w:r w:rsidR="004A5EC3" w:rsidRPr="00592C4F">
        <w:rPr>
          <w:rFonts w:ascii="Courier New" w:hAnsi="Courier New" w:cs="Courier New"/>
          <w:b/>
        </w:rPr>
        <w:t>if</w:t>
      </w:r>
      <w:r w:rsidR="004A5EC3">
        <w:t xml:space="preserve"> and </w:t>
      </w:r>
      <w:proofErr w:type="spellStart"/>
      <w:r w:rsidR="004A5EC3" w:rsidRPr="00592C4F">
        <w:rPr>
          <w:rFonts w:ascii="Courier New" w:hAnsi="Courier New" w:cs="Courier New"/>
          <w:b/>
        </w:rPr>
        <w:t>elif</w:t>
      </w:r>
      <w:proofErr w:type="spellEnd"/>
      <w:r w:rsidR="004A5EC3">
        <w:t xml:space="preserve"> statements return </w:t>
      </w:r>
      <w:r w:rsidR="004A5EC3" w:rsidRPr="00592C4F">
        <w:rPr>
          <w:rFonts w:ascii="Courier New" w:hAnsi="Courier New" w:cs="Courier New"/>
          <w:b/>
        </w:rPr>
        <w:t>False</w:t>
      </w:r>
      <w:r w:rsidR="004A5EC3">
        <w:t xml:space="preserve">, the lines in the </w:t>
      </w:r>
      <w:r w:rsidR="004A5EC3" w:rsidRPr="00592C4F">
        <w:rPr>
          <w:rFonts w:ascii="Courier New" w:hAnsi="Courier New" w:cs="Courier New"/>
          <w:b/>
        </w:rPr>
        <w:t>else</w:t>
      </w:r>
      <w:r w:rsidR="004A5EC3">
        <w:t xml:space="preserve"> statement will be executed.</w:t>
      </w:r>
    </w:p>
    <w:bookmarkStart w:id="115" w:name="_MON_1553677457"/>
    <w:bookmarkEnd w:id="115"/>
    <w:p w14:paraId="2F81A1DE" w14:textId="33CA3A08" w:rsidR="001D5FC3" w:rsidRDefault="00CA7C43" w:rsidP="00355622">
      <w:pPr>
        <w:spacing w:after="60"/>
      </w:pPr>
      <w:r>
        <w:object w:dxaOrig="10080" w:dyaOrig="1631" w14:anchorId="010D7285">
          <v:shape id="_x0000_i1036" type="#_x0000_t75" style="width:7in;height:81.6pt" o:ole="" o:bordertopcolor="this" o:borderleftcolor="this" o:borderbottomcolor="this" o:borderrightcolor="this">
            <v:imagedata r:id="rId32" o:title="" cropleft="-101f"/>
            <w10:bordertop type="single" width="8"/>
            <w10:borderleft type="single" width="8"/>
            <w10:borderbottom type="single" width="8"/>
            <w10:borderright type="single" width="8"/>
          </v:shape>
          <o:OLEObject Type="Embed" ProgID="Word.OpenDocumentText.12" ShapeID="_x0000_i1036" DrawAspect="Content" ObjectID="_1613298049" r:id="rId33"/>
        </w:object>
      </w:r>
    </w:p>
    <w:p w14:paraId="1B2B9199" w14:textId="09B20A1E" w:rsidR="004A5EC3" w:rsidRDefault="00D643A5" w:rsidP="00D643A5">
      <w:pPr>
        <w:spacing w:after="60"/>
        <w:ind w:firstLine="720"/>
      </w:pPr>
      <w:r>
        <w:t>In the previous spaceship.py program, you could select Earth as the destination, and the program would say “Traveling from Earth to Earth.” That doesn’t make any sense. An if statement will fix the problem</w:t>
      </w:r>
      <w:r w:rsidR="00D90354">
        <w:t xml:space="preserve"> by checking if the destination and the location are the same. Notice how some of the old lines of code are </w:t>
      </w:r>
      <w:proofErr w:type="gramStart"/>
      <w:r w:rsidR="00D90354">
        <w:t>kept, but</w:t>
      </w:r>
      <w:proofErr w:type="gramEnd"/>
      <w:r w:rsidR="00D90354">
        <w:t xml:space="preserve"> are indented because they have been moved to inside the if statement.</w:t>
      </w:r>
    </w:p>
    <w:p w14:paraId="0E3AD594" w14:textId="728AD293" w:rsidR="00E96133" w:rsidRPr="00C43F7E" w:rsidRDefault="00C43F7E">
      <w:pPr>
        <w:spacing w:after="60"/>
        <w:jc w:val="center"/>
        <w:rPr>
          <w:color w:val="BF8F00" w:themeColor="accent4" w:themeShade="BF"/>
          <w:rPrChange w:id="116" w:author="Timothy A. Johnson" w:date="2019-02-08T23:05:00Z">
            <w:rPr/>
          </w:rPrChange>
        </w:rPr>
        <w:pPrChange w:id="117" w:author="Timothy A. Johnson" w:date="2019-02-08T23:05:00Z">
          <w:pPr>
            <w:spacing w:after="60"/>
            <w:ind w:firstLine="720"/>
          </w:pPr>
        </w:pPrChange>
      </w:pPr>
      <w:ins w:id="118" w:author="Timothy A. Johnson" w:date="2019-02-08T23:05: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sidRPr="007F47E5">
          <w:rPr>
            <w:color w:val="BF8F00" w:themeColor="accent4" w:themeShade="BF"/>
            <w:u w:val="single"/>
          </w:rPr>
          <w:t>spaceship.py</w:t>
        </w:r>
        <w:r>
          <w:rPr>
            <w:color w:val="BF8F00" w:themeColor="accent4" w:themeShade="BF"/>
          </w:rPr>
          <w:t xml:space="preserve"> </w:t>
        </w:r>
        <w:proofErr w:type="gramStart"/>
        <w:r>
          <w:rPr>
            <w:color w:val="BF8F00" w:themeColor="accent4" w:themeShade="BF"/>
          </w:rPr>
          <w:t>tab ]</w:t>
        </w:r>
      </w:ins>
      <w:proofErr w:type="gramEnd"/>
    </w:p>
    <w:bookmarkStart w:id="119" w:name="_MON_1553677472"/>
    <w:bookmarkEnd w:id="119"/>
    <w:p w14:paraId="21BCC487" w14:textId="38B67DE0" w:rsidR="00E96133" w:rsidRDefault="00C02592" w:rsidP="00355622">
      <w:pPr>
        <w:spacing w:after="60"/>
      </w:pPr>
      <w:r>
        <w:object w:dxaOrig="10080" w:dyaOrig="1812" w14:anchorId="7BEF007A">
          <v:shape id="_x0000_i1037" type="#_x0000_t75" style="width:7in;height:90.6pt" o:ole="" o:bordertopcolor="this" o:borderleftcolor="this" o:borderbottomcolor="this" o:borderrightcolor="this">
            <v:imagedata r:id="rId34" o:title="" cropleft="-101f"/>
            <w10:bordertop type="double" width="6"/>
            <w10:borderleft type="double" width="6"/>
            <w10:borderbottom type="double" width="6"/>
            <w10:borderright type="double" width="6"/>
          </v:shape>
          <o:OLEObject Type="Embed" ProgID="Word.OpenDocumentText.12" ShapeID="_x0000_i1037" DrawAspect="Content" ObjectID="_1613298050" r:id="rId35"/>
        </w:object>
      </w:r>
    </w:p>
    <w:p w14:paraId="73D15173" w14:textId="2B5EB5FF" w:rsidR="0028581E" w:rsidRPr="00EF5502" w:rsidRDefault="00D20B0C" w:rsidP="00355622">
      <w:pPr>
        <w:spacing w:after="60"/>
        <w:rPr>
          <w:rFonts w:ascii="Arial" w:hAnsi="Arial" w:cs="Arial"/>
          <w:b/>
          <w:color w:val="0070C0"/>
          <w:sz w:val="28"/>
          <w:szCs w:val="28"/>
        </w:rPr>
      </w:pPr>
      <w:r w:rsidRPr="00EF5502">
        <w:rPr>
          <w:rFonts w:ascii="Arial" w:hAnsi="Arial" w:cs="Arial"/>
          <w:b/>
          <w:color w:val="0070C0"/>
          <w:sz w:val="28"/>
          <w:szCs w:val="28"/>
        </w:rPr>
        <w:lastRenderedPageBreak/>
        <w:t>Loops</w:t>
      </w:r>
      <w:r w:rsidR="002D3D8B" w:rsidRPr="00EF5502">
        <w:rPr>
          <w:rFonts w:ascii="Arial" w:hAnsi="Arial" w:cs="Arial"/>
          <w:b/>
          <w:color w:val="0070C0"/>
          <w:sz w:val="28"/>
          <w:szCs w:val="28"/>
        </w:rPr>
        <w:t xml:space="preserve"> </w:t>
      </w:r>
      <w:r w:rsidR="0028581E" w:rsidRPr="00EF5502">
        <w:rPr>
          <w:rFonts w:ascii="Arial" w:hAnsi="Arial" w:cs="Arial"/>
          <w:b/>
          <w:color w:val="0070C0"/>
          <w:sz w:val="28"/>
          <w:szCs w:val="28"/>
        </w:rPr>
        <w:t xml:space="preserve">and </w:t>
      </w:r>
      <w:r w:rsidR="00BC1666">
        <w:rPr>
          <w:rFonts w:ascii="Arial" w:hAnsi="Arial" w:cs="Arial"/>
          <w:b/>
          <w:color w:val="0070C0"/>
          <w:sz w:val="28"/>
          <w:szCs w:val="28"/>
        </w:rPr>
        <w:t>Tim</w:t>
      </w:r>
      <w:r w:rsidR="00E102D3">
        <w:rPr>
          <w:rFonts w:ascii="Arial" w:hAnsi="Arial" w:cs="Arial"/>
          <w:b/>
          <w:color w:val="0070C0"/>
          <w:sz w:val="28"/>
          <w:szCs w:val="28"/>
        </w:rPr>
        <w:t>ing</w:t>
      </w:r>
    </w:p>
    <w:p w14:paraId="4EF2D5A8" w14:textId="4DAC3E28" w:rsidR="00C60BE9" w:rsidRDefault="00D90354" w:rsidP="00355622">
      <w:pPr>
        <w:spacing w:after="60"/>
      </w:pPr>
      <w:r>
        <w:tab/>
        <w:t xml:space="preserve">Programming is so powerful because it </w:t>
      </w:r>
      <w:r w:rsidR="00592C4F">
        <w:t xml:space="preserve">can do many calculations with very little </w:t>
      </w:r>
      <w:r w:rsidR="00ED5CFE">
        <w:t>human time required.</w:t>
      </w:r>
      <w:r w:rsidR="00CE7702">
        <w:t xml:space="preserve"> Loops </w:t>
      </w:r>
      <w:r w:rsidR="00592C4F">
        <w:t xml:space="preserve">are a good example of this. Loops can do a certain operation a few times, or millions of times. A </w:t>
      </w:r>
      <w:r w:rsidR="00592C4F" w:rsidRPr="00CE7702">
        <w:rPr>
          <w:rFonts w:cstheme="minorHAnsi"/>
          <w:b/>
          <w:i/>
          <w:color w:val="00B050"/>
        </w:rPr>
        <w:t>for loop</w:t>
      </w:r>
      <w:r w:rsidR="00C644CC" w:rsidRPr="00CE7702">
        <w:rPr>
          <w:color w:val="00B050"/>
        </w:rPr>
        <w:t xml:space="preserve"> </w:t>
      </w:r>
      <w:r w:rsidR="00C644CC">
        <w:t xml:space="preserve">executes a set of code </w:t>
      </w:r>
      <w:r w:rsidR="00C644CC">
        <w:rPr>
          <w:u w:val="single"/>
        </w:rPr>
        <w:t>for</w:t>
      </w:r>
      <w:r w:rsidR="00C644CC">
        <w:t xml:space="preserve"> a certain amount of times, or </w:t>
      </w:r>
      <w:r w:rsidR="00C644CC" w:rsidRPr="00C644CC">
        <w:rPr>
          <w:b/>
          <w:i/>
          <w:color w:val="00B050"/>
        </w:rPr>
        <w:t>iterations</w:t>
      </w:r>
      <w:r w:rsidR="00C644CC">
        <w:t xml:space="preserve">. </w:t>
      </w:r>
      <w:r w:rsidR="005C36FF">
        <w:t xml:space="preserve">The format starts with the keyword </w:t>
      </w:r>
      <w:r w:rsidR="005C36FF" w:rsidRPr="005C36FF">
        <w:rPr>
          <w:rFonts w:ascii="Courier New" w:hAnsi="Courier New" w:cs="Courier New"/>
          <w:b/>
        </w:rPr>
        <w:t>for</w:t>
      </w:r>
      <w:r w:rsidR="005C36FF">
        <w:t xml:space="preserve">, followed the iteration variable name, the keyword </w:t>
      </w:r>
      <w:r w:rsidR="005C36FF" w:rsidRPr="005C36FF">
        <w:rPr>
          <w:rFonts w:ascii="Courier New" w:hAnsi="Courier New" w:cs="Courier New"/>
          <w:b/>
        </w:rPr>
        <w:t>in</w:t>
      </w:r>
      <w:r w:rsidR="005C36FF">
        <w:t xml:space="preserve">, the object through which you are iterating, and a colon. </w:t>
      </w:r>
      <w:r w:rsidR="00455EA5">
        <w:t xml:space="preserve">The number of iterations depends on the length of the object through which the for loop is looping. The function </w:t>
      </w:r>
      <w:r w:rsidR="00455EA5" w:rsidRPr="005C36FF">
        <w:rPr>
          <w:rFonts w:ascii="Courier New" w:hAnsi="Courier New" w:cs="Courier New"/>
          <w:b/>
        </w:rPr>
        <w:t>range(</w:t>
      </w:r>
      <w:r w:rsidR="00455EA5">
        <w:rPr>
          <w:rFonts w:ascii="Courier New" w:hAnsi="Courier New" w:cs="Courier New"/>
          <w:b/>
        </w:rPr>
        <w:t>x</w:t>
      </w:r>
      <w:r w:rsidR="00455EA5" w:rsidRPr="005C36FF">
        <w:rPr>
          <w:rFonts w:ascii="Courier New" w:hAnsi="Courier New" w:cs="Courier New"/>
          <w:b/>
        </w:rPr>
        <w:t>)</w:t>
      </w:r>
      <w:r w:rsidR="00455EA5">
        <w:t xml:space="preserve"> generates a list of length x, from 0 to x - 1.</w:t>
      </w:r>
      <w:ins w:id="120" w:author="Timothy A. Johnson" w:date="2019-03-05T11:25:00Z">
        <w:r w:rsidR="00EB602D">
          <w:t xml:space="preserve"> </w:t>
        </w:r>
      </w:ins>
      <w:ins w:id="121" w:author="Timothy A. Johnson" w:date="2019-03-05T11:34:00Z">
        <w:r w:rsidR="00C60BE9">
          <w:t xml:space="preserve">If you want to </w:t>
        </w:r>
        <w:r w:rsidR="00C60BE9">
          <w:rPr>
            <w:b/>
            <w:i/>
            <w:color w:val="00B050"/>
          </w:rPr>
          <w:t>break</w:t>
        </w:r>
        <w:r w:rsidR="00C60BE9">
          <w:t xml:space="preserve"> out of a loop </w:t>
        </w:r>
      </w:ins>
      <w:ins w:id="122" w:author="Timothy A. Johnson" w:date="2019-03-05T11:35:00Z">
        <w:r w:rsidR="00C60BE9">
          <w:t>when</w:t>
        </w:r>
      </w:ins>
      <w:ins w:id="123" w:author="Timothy A. Johnson" w:date="2019-03-05T11:34:00Z">
        <w:r w:rsidR="00C60BE9">
          <w:t xml:space="preserve"> a certain condition</w:t>
        </w:r>
      </w:ins>
      <w:ins w:id="124" w:author="Timothy A. Johnson" w:date="2019-03-05T11:35:00Z">
        <w:r w:rsidR="00C60BE9">
          <w:t xml:space="preserve"> is</w:t>
        </w:r>
      </w:ins>
      <w:ins w:id="125" w:author="Timothy A. Johnson" w:date="2019-03-05T12:05:00Z">
        <w:r w:rsidR="00ED4AC5">
          <w:t xml:space="preserve"> met</w:t>
        </w:r>
      </w:ins>
      <w:ins w:id="126" w:author="Timothy A. Johnson" w:date="2019-03-05T11:34:00Z">
        <w:r w:rsidR="00C60BE9">
          <w:t xml:space="preserve">, </w:t>
        </w:r>
      </w:ins>
      <w:ins w:id="127" w:author="Timothy A. Johnson" w:date="2019-03-05T11:35:00Z">
        <w:r w:rsidR="00C60BE9">
          <w:t xml:space="preserve">you can </w:t>
        </w:r>
      </w:ins>
      <w:ins w:id="128" w:author="Timothy A. Johnson" w:date="2019-03-05T11:37:00Z">
        <w:r w:rsidR="00C60BE9">
          <w:t>use</w:t>
        </w:r>
      </w:ins>
      <w:ins w:id="129" w:author="Timothy A. Johnson" w:date="2019-03-05T11:36:00Z">
        <w:r w:rsidR="00C60BE9">
          <w:t xml:space="preserve"> the </w:t>
        </w:r>
        <w:r w:rsidR="00C60BE9" w:rsidRPr="00C60BE9">
          <w:rPr>
            <w:rFonts w:ascii="Courier New" w:hAnsi="Courier New" w:cs="Courier New"/>
            <w:b/>
            <w:rPrChange w:id="130" w:author="Timothy A. Johnson" w:date="2019-03-05T11:36:00Z">
              <w:rPr/>
            </w:rPrChange>
          </w:rPr>
          <w:t>break</w:t>
        </w:r>
        <w:r w:rsidR="00C60BE9">
          <w:t xml:space="preserve"> keyword</w:t>
        </w:r>
      </w:ins>
      <w:ins w:id="131" w:author="Timothy A. Johnson" w:date="2019-03-05T11:37:00Z">
        <w:r w:rsidR="00C60BE9">
          <w:t xml:space="preserve"> to jump outside of the loop</w:t>
        </w:r>
      </w:ins>
      <w:ins w:id="132" w:author="Timothy A. Johnson" w:date="2019-03-05T11:36:00Z">
        <w:r w:rsidR="00C60BE9">
          <w:t>.</w:t>
        </w:r>
      </w:ins>
      <w:ins w:id="133" w:author="Timothy A. Johnson" w:date="2019-03-05T11:41:00Z">
        <w:r w:rsidR="00C60BE9">
          <w:t xml:space="preserve"> Notice that in the </w:t>
        </w:r>
      </w:ins>
      <w:ins w:id="134" w:author="Timothy A. Johnson" w:date="2019-03-05T11:44:00Z">
        <w:r w:rsidR="00C60BE9">
          <w:t>example b</w:t>
        </w:r>
      </w:ins>
      <w:ins w:id="135" w:author="Timothy A. Johnson" w:date="2019-03-05T11:42:00Z">
        <w:r w:rsidR="00C60BE9">
          <w:t xml:space="preserve">elow, the </w:t>
        </w:r>
      </w:ins>
      <w:ins w:id="136" w:author="Timothy A. Johnson" w:date="2019-03-05T11:44:00Z">
        <w:r w:rsidR="00C60BE9">
          <w:t>second for loop</w:t>
        </w:r>
      </w:ins>
      <w:ins w:id="137" w:author="Timothy A. Johnson" w:date="2019-03-05T12:06:00Z">
        <w:r w:rsidR="003749E0">
          <w:t xml:space="preserve"> stops after the fifth iteration </w:t>
        </w:r>
      </w:ins>
      <w:ins w:id="138" w:author="Timothy A. Johnson" w:date="2019-03-05T11:43:00Z">
        <w:r w:rsidR="00C60BE9">
          <w:t xml:space="preserve">because of the </w:t>
        </w:r>
        <w:r w:rsidR="00C60BE9" w:rsidRPr="004A13B4">
          <w:rPr>
            <w:rFonts w:ascii="Courier New" w:hAnsi="Courier New" w:cs="Courier New"/>
            <w:b/>
            <w:rPrChange w:id="139" w:author="Timothy A. Johnson" w:date="2019-03-05T11:44:00Z">
              <w:rPr/>
            </w:rPrChange>
          </w:rPr>
          <w:t>break</w:t>
        </w:r>
      </w:ins>
      <w:ins w:id="140" w:author="Timothy A. Johnson" w:date="2019-03-05T11:44:00Z">
        <w:r w:rsidR="004A13B4">
          <w:t>.</w:t>
        </w:r>
      </w:ins>
    </w:p>
    <w:p w14:paraId="724C0358" w14:textId="5D96D51C" w:rsidR="00E96133" w:rsidRPr="00C43F7E" w:rsidRDefault="00C43F7E">
      <w:pPr>
        <w:spacing w:after="60"/>
        <w:jc w:val="center"/>
        <w:rPr>
          <w:color w:val="BF8F00" w:themeColor="accent4" w:themeShade="BF"/>
          <w:rPrChange w:id="141" w:author="Timothy A. Johnson" w:date="2019-02-08T23:05:00Z">
            <w:rPr/>
          </w:rPrChange>
        </w:rPr>
        <w:pPrChange w:id="142" w:author="Timothy A. Johnson" w:date="2019-02-08T23:05:00Z">
          <w:pPr>
            <w:spacing w:after="60"/>
          </w:pPr>
        </w:pPrChange>
      </w:pPr>
      <w:ins w:id="143" w:author="Timothy A. Johnson" w:date="2019-02-08T23:05: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ins>
      <w:ins w:id="144" w:author="Timothy A. Johnson" w:date="2019-02-08T23:06:00Z">
        <w:r>
          <w:rPr>
            <w:color w:val="BF8F00" w:themeColor="accent4" w:themeShade="BF"/>
            <w:u w:val="single"/>
          </w:rPr>
          <w:t>main</w:t>
        </w:r>
      </w:ins>
      <w:ins w:id="145" w:author="Timothy A. Johnson" w:date="2019-02-08T23:05:00Z">
        <w:r w:rsidRPr="007F47E5">
          <w:rPr>
            <w:color w:val="BF8F00" w:themeColor="accent4" w:themeShade="BF"/>
            <w:u w:val="single"/>
          </w:rPr>
          <w:t>.py</w:t>
        </w:r>
        <w:r>
          <w:rPr>
            <w:color w:val="BF8F00" w:themeColor="accent4" w:themeShade="BF"/>
          </w:rPr>
          <w:t xml:space="preserve"> </w:t>
        </w:r>
        <w:proofErr w:type="gramStart"/>
        <w:r>
          <w:rPr>
            <w:color w:val="BF8F00" w:themeColor="accent4" w:themeShade="BF"/>
          </w:rPr>
          <w:t>tab ]</w:t>
        </w:r>
      </w:ins>
      <w:proofErr w:type="gramEnd"/>
    </w:p>
    <w:bookmarkStart w:id="146" w:name="_MON_1553677593"/>
    <w:bookmarkEnd w:id="146"/>
    <w:p w14:paraId="55B15DFC" w14:textId="057D3AFB" w:rsidR="001D5FC3" w:rsidRDefault="00C60BE9" w:rsidP="00355622">
      <w:pPr>
        <w:spacing w:after="60"/>
      </w:pPr>
      <w:r>
        <w:object w:dxaOrig="10080" w:dyaOrig="1269" w14:anchorId="1AF22FF3">
          <v:shape id="_x0000_i1038" type="#_x0000_t75" style="width:7in;height:63pt" o:ole="" o:bordertopcolor="this" o:borderleftcolor="this" o:borderbottomcolor="this" o:borderrightcolor="this">
            <v:imagedata r:id="rId36" o:title="" cropleft="-101f"/>
            <w10:bordertop type="single" width="8"/>
            <w10:borderleft type="single" width="8"/>
            <w10:borderbottom type="single" width="8"/>
            <w10:borderright type="single" width="8"/>
          </v:shape>
          <o:OLEObject Type="Embed" ProgID="Word.OpenDocumentText.12" ShapeID="_x0000_i1038" DrawAspect="Content" ObjectID="_1613298051" r:id="rId37"/>
        </w:object>
      </w:r>
    </w:p>
    <w:p w14:paraId="106F7DD7" w14:textId="504244D0" w:rsidR="001D5FC3" w:rsidRDefault="00605E23" w:rsidP="00355622">
      <w:pPr>
        <w:spacing w:after="60"/>
      </w:pPr>
      <w:r>
        <w:tab/>
        <w:t xml:space="preserve">A </w:t>
      </w:r>
      <w:r w:rsidRPr="00CE7702">
        <w:rPr>
          <w:rFonts w:cstheme="minorHAnsi"/>
          <w:b/>
          <w:i/>
          <w:color w:val="00B050"/>
        </w:rPr>
        <w:t>while loop</w:t>
      </w:r>
      <w:r w:rsidRPr="00CE7702">
        <w:rPr>
          <w:color w:val="00B050"/>
        </w:rPr>
        <w:t xml:space="preserve"> </w:t>
      </w:r>
      <w:r>
        <w:t>is very similar to an if statement, except that it will continue to run the embedded</w:t>
      </w:r>
      <w:r w:rsidR="00E81A25">
        <w:t xml:space="preserve"> code </w:t>
      </w:r>
      <w:ins w:id="147" w:author="Timothy A. Johnson" w:date="2019-03-05T10:52:00Z">
        <w:r w:rsidR="00F24E87" w:rsidRPr="00F24E87">
          <w:rPr>
            <w:u w:val="single"/>
            <w:rPrChange w:id="148" w:author="Timothy A. Johnson" w:date="2019-03-05T10:53:00Z">
              <w:rPr/>
            </w:rPrChange>
          </w:rPr>
          <w:t>while</w:t>
        </w:r>
        <w:r w:rsidR="00F24E87">
          <w:t xml:space="preserve"> </w:t>
        </w:r>
      </w:ins>
      <w:ins w:id="149" w:author="Timothy A. Johnson" w:date="2019-03-05T10:56:00Z">
        <w:r w:rsidR="00F24E87">
          <w:t>the result of</w:t>
        </w:r>
      </w:ins>
      <w:ins w:id="150" w:author="Timothy A. Johnson" w:date="2019-03-05T10:58:00Z">
        <w:r w:rsidR="00F24E87">
          <w:t xml:space="preserve"> </w:t>
        </w:r>
      </w:ins>
      <w:ins w:id="151" w:author="Timothy A. Johnson" w:date="2019-03-05T10:52:00Z">
        <w:r w:rsidR="00F24E87">
          <w:t xml:space="preserve">the Boolean calculation </w:t>
        </w:r>
      </w:ins>
      <w:ins w:id="152" w:author="Timothy A. Johnson" w:date="2019-03-05T10:56:00Z">
        <w:r w:rsidR="00F24E87">
          <w:t xml:space="preserve">is </w:t>
        </w:r>
      </w:ins>
      <w:del w:id="153" w:author="Timothy A. Johnson" w:date="2019-03-05T10:56:00Z">
        <w:r w:rsidR="00E81A25" w:rsidDel="00F24E87">
          <w:delText xml:space="preserve">until </w:delText>
        </w:r>
      </w:del>
      <w:del w:id="154" w:author="Timothy A. Johnson" w:date="2019-03-05T10:53:00Z">
        <w:r w:rsidR="00E81A25" w:rsidDel="00F24E87">
          <w:delText>the Boolean calculation</w:delText>
        </w:r>
      </w:del>
      <w:del w:id="155" w:author="Timothy A. Johnson" w:date="2019-03-05T10:56:00Z">
        <w:r w:rsidR="00E81A25" w:rsidDel="00F24E87">
          <w:delText xml:space="preserve"> returns</w:delText>
        </w:r>
      </w:del>
      <w:del w:id="156" w:author="Timothy A. Johnson" w:date="2019-03-05T10:57:00Z">
        <w:r w:rsidDel="00F24E87">
          <w:delText xml:space="preserve"> </w:delText>
        </w:r>
        <w:r w:rsidRPr="00605E23" w:rsidDel="00F24E87">
          <w:rPr>
            <w:rFonts w:ascii="Courier New" w:hAnsi="Courier New" w:cs="Courier New"/>
            <w:b/>
          </w:rPr>
          <w:delText>False</w:delText>
        </w:r>
      </w:del>
      <w:del w:id="157" w:author="Timothy A. Johnson" w:date="2019-03-05T10:53:00Z">
        <w:r w:rsidR="00E81A25" w:rsidDel="00F24E87">
          <w:delText>.</w:delText>
        </w:r>
      </w:del>
      <w:ins w:id="158" w:author="Timothy A. Johnson" w:date="2019-03-05T10:57:00Z">
        <w:r w:rsidR="00F24E87" w:rsidRPr="00A936D2">
          <w:rPr>
            <w:rFonts w:ascii="Courier New" w:hAnsi="Courier New" w:cs="Courier New"/>
            <w:b/>
          </w:rPr>
          <w:t>True</w:t>
        </w:r>
      </w:ins>
      <w:ins w:id="159" w:author="Timothy A. Johnson" w:date="2019-03-05T10:56:00Z">
        <w:r w:rsidR="00F24E87">
          <w:t>.</w:t>
        </w:r>
      </w:ins>
      <w:r w:rsidR="00E81A25">
        <w:t xml:space="preserve"> If it never returns</w:t>
      </w:r>
      <w:r>
        <w:t xml:space="preserve"> </w:t>
      </w:r>
      <w:r w:rsidRPr="00605E23">
        <w:rPr>
          <w:rFonts w:ascii="Courier New" w:hAnsi="Courier New" w:cs="Courier New"/>
          <w:b/>
        </w:rPr>
        <w:t>False</w:t>
      </w:r>
      <w:r>
        <w:t xml:space="preserve">, the loop will continue infinitely, so it is important to ensure that it will eventually </w:t>
      </w:r>
      <w:r w:rsidR="00CE7702" w:rsidRPr="00CE7702">
        <w:rPr>
          <w:b/>
          <w:i/>
          <w:color w:val="00B050"/>
        </w:rPr>
        <w:t>terminate</w:t>
      </w:r>
      <w:r>
        <w:t xml:space="preserve"> under some condition.</w:t>
      </w:r>
    </w:p>
    <w:bookmarkStart w:id="160" w:name="_MON_1553677621"/>
    <w:bookmarkEnd w:id="160"/>
    <w:p w14:paraId="203B6D29" w14:textId="6A5D0181" w:rsidR="001D5FC3" w:rsidRDefault="004A72BC" w:rsidP="00355622">
      <w:pPr>
        <w:spacing w:after="60"/>
      </w:pPr>
      <w:r>
        <w:object w:dxaOrig="10080" w:dyaOrig="544" w14:anchorId="58264462">
          <v:shape id="_x0000_i1039" type="#_x0000_t75" style="width:7in;height:27pt" o:ole="" o:bordertopcolor="this" o:borderleftcolor="this" o:borderbottomcolor="this" o:borderrightcolor="this">
            <v:imagedata r:id="rId38" o:title="" cropleft="-101f"/>
            <w10:bordertop type="single" width="8"/>
            <w10:borderleft type="single" width="8"/>
            <w10:borderbottom type="single" width="8"/>
            <w10:borderright type="single" width="8"/>
          </v:shape>
          <o:OLEObject Type="Embed" ProgID="Word.OpenDocumentText.12" ShapeID="_x0000_i1039" DrawAspect="Content" ObjectID="_1613298052" r:id="rId39"/>
        </w:object>
      </w:r>
    </w:p>
    <w:p w14:paraId="22D77F62" w14:textId="77777777" w:rsidR="001D5FC3" w:rsidRDefault="000B29DE" w:rsidP="00355622">
      <w:pPr>
        <w:spacing w:after="60"/>
      </w:pPr>
      <w:r>
        <w:tab/>
        <w:t>Another useful function is</w:t>
      </w:r>
      <w:r w:rsidR="00EA3F82">
        <w:t xml:space="preserve"> </w:t>
      </w:r>
      <w:proofErr w:type="spellStart"/>
      <w:proofErr w:type="gramStart"/>
      <w:r>
        <w:rPr>
          <w:rFonts w:ascii="Courier New" w:hAnsi="Courier New" w:cs="Courier New"/>
          <w:b/>
        </w:rPr>
        <w:t>time.sleep</w:t>
      </w:r>
      <w:proofErr w:type="spellEnd"/>
      <w:proofErr w:type="gramEnd"/>
      <w:r>
        <w:rPr>
          <w:rFonts w:ascii="Courier New" w:hAnsi="Courier New" w:cs="Courier New"/>
          <w:b/>
        </w:rPr>
        <w:t>(x)</w:t>
      </w:r>
      <w:r w:rsidR="00EA3F82">
        <w:t xml:space="preserve">, which will </w:t>
      </w:r>
      <w:r w:rsidR="00EA3F82" w:rsidRPr="00EA3F82">
        <w:rPr>
          <w:b/>
          <w:i/>
          <w:color w:val="00B050"/>
        </w:rPr>
        <w:t>halt</w:t>
      </w:r>
      <w:r w:rsidR="00EA3F82">
        <w:t xml:space="preserve"> the program for </w:t>
      </w:r>
      <w:r w:rsidR="00EA3F82" w:rsidRPr="000B29DE">
        <w:rPr>
          <w:rFonts w:ascii="Courier New" w:hAnsi="Courier New" w:cs="Courier New"/>
          <w:b/>
        </w:rPr>
        <w:t>x</w:t>
      </w:r>
      <w:r w:rsidR="00EA3F82">
        <w:t xml:space="preserve"> seconds. Computers compute so fast that sometimes </w:t>
      </w:r>
      <w:r>
        <w:t>they need to be slowed down for their outputs to be seen.</w:t>
      </w:r>
      <w:r w:rsidR="00EA3F82">
        <w:t xml:space="preserve"> </w:t>
      </w:r>
      <w:r w:rsidR="009A3EC1">
        <w:t xml:space="preserve">There is a problem, though; </w:t>
      </w:r>
      <w:proofErr w:type="gramStart"/>
      <w:r w:rsidR="009A3EC1" w:rsidRPr="009A3EC1">
        <w:rPr>
          <w:rFonts w:ascii="Courier New" w:hAnsi="Courier New" w:cs="Courier New"/>
          <w:b/>
        </w:rPr>
        <w:t>sleep(</w:t>
      </w:r>
      <w:proofErr w:type="gramEnd"/>
      <w:r w:rsidR="009A3EC1" w:rsidRPr="009A3EC1">
        <w:rPr>
          <w:rFonts w:ascii="Courier New" w:hAnsi="Courier New" w:cs="Courier New"/>
          <w:b/>
        </w:rPr>
        <w:t>)</w:t>
      </w:r>
      <w:r w:rsidR="009A3EC1">
        <w:t xml:space="preserve"> requires the </w:t>
      </w:r>
      <w:r w:rsidR="009A3EC1" w:rsidRPr="009A3EC1">
        <w:rPr>
          <w:b/>
          <w:i/>
          <w:color w:val="00B050"/>
        </w:rPr>
        <w:t>module</w:t>
      </w:r>
      <w:r w:rsidR="009A3EC1">
        <w:t xml:space="preserve"> </w:t>
      </w:r>
      <w:r w:rsidR="009A3EC1" w:rsidRPr="009A3EC1">
        <w:rPr>
          <w:rFonts w:ascii="Courier New" w:hAnsi="Courier New" w:cs="Courier New"/>
          <w:b/>
        </w:rPr>
        <w:t>time</w:t>
      </w:r>
      <w:r w:rsidR="009A3EC1">
        <w:t>, which is not loaded by default in Python. The</w:t>
      </w:r>
      <w:r w:rsidR="00EA3F82">
        <w:t xml:space="preserve"> module </w:t>
      </w:r>
      <w:r w:rsidR="00EA3F82" w:rsidRPr="00EA3F82">
        <w:rPr>
          <w:rFonts w:ascii="Courier New" w:hAnsi="Courier New" w:cs="Courier New"/>
          <w:b/>
        </w:rPr>
        <w:t>time</w:t>
      </w:r>
      <w:r w:rsidR="00EA3F82">
        <w:t xml:space="preserve"> needs to be </w:t>
      </w:r>
      <w:r w:rsidR="00EA3F82" w:rsidRPr="00EA3F82">
        <w:rPr>
          <w:b/>
          <w:i/>
          <w:color w:val="00B050"/>
        </w:rPr>
        <w:t>imported</w:t>
      </w:r>
      <w:r w:rsidR="00EA3F82">
        <w:t xml:space="preserve"> in order to use the function </w:t>
      </w:r>
      <w:proofErr w:type="gramStart"/>
      <w:r w:rsidR="00EA3F82">
        <w:rPr>
          <w:rFonts w:ascii="Courier New" w:hAnsi="Courier New" w:cs="Courier New"/>
          <w:b/>
        </w:rPr>
        <w:t>s</w:t>
      </w:r>
      <w:r w:rsidR="00EA3F82" w:rsidRPr="00EA3F82">
        <w:rPr>
          <w:rFonts w:ascii="Courier New" w:hAnsi="Courier New" w:cs="Courier New"/>
          <w:b/>
        </w:rPr>
        <w:t>leep(</w:t>
      </w:r>
      <w:proofErr w:type="gramEnd"/>
      <w:r w:rsidR="00EA3F82" w:rsidRPr="00EA3F82">
        <w:rPr>
          <w:rFonts w:ascii="Courier New" w:hAnsi="Courier New" w:cs="Courier New"/>
          <w:b/>
        </w:rPr>
        <w:t>)</w:t>
      </w:r>
      <w:r w:rsidR="00EA3F82">
        <w:t xml:space="preserve">. Does this look familiar? This is the same way that </w:t>
      </w:r>
      <w:r w:rsidR="009A3EC1">
        <w:t xml:space="preserve">the spaceship.py program is </w:t>
      </w:r>
      <w:r>
        <w:t>in repl.it</w:t>
      </w:r>
      <w:r w:rsidR="00EA3F82">
        <w:t xml:space="preserve">; </w:t>
      </w:r>
      <w:r w:rsidR="00EA3F82" w:rsidRPr="00EA3F82">
        <w:rPr>
          <w:rFonts w:ascii="Courier New" w:hAnsi="Courier New" w:cs="Courier New"/>
          <w:b/>
        </w:rPr>
        <w:t>spaceship</w:t>
      </w:r>
      <w:r w:rsidR="009A3EC1">
        <w:t xml:space="preserve"> is a </w:t>
      </w:r>
      <w:r w:rsidR="00472D99">
        <w:t xml:space="preserve">custom </w:t>
      </w:r>
      <w:r w:rsidR="009A3EC1">
        <w:t xml:space="preserve">module which is </w:t>
      </w:r>
      <w:r w:rsidR="00472D99">
        <w:t>imported into main.py, and it is executed by doing so.</w:t>
      </w:r>
    </w:p>
    <w:bookmarkStart w:id="161" w:name="_MON_1553677639"/>
    <w:bookmarkEnd w:id="161"/>
    <w:p w14:paraId="403EA300" w14:textId="6F5FBEED" w:rsidR="001D5FC3" w:rsidRDefault="004A72BC" w:rsidP="00355622">
      <w:pPr>
        <w:spacing w:after="60"/>
      </w:pPr>
      <w:r>
        <w:object w:dxaOrig="10080" w:dyaOrig="725" w14:anchorId="4F1A4BE7">
          <v:shape id="_x0000_i1040" type="#_x0000_t75" style="width:7in;height:36pt" o:ole="" o:bordertopcolor="this" o:borderleftcolor="this" o:borderbottomcolor="this" o:borderrightcolor="this">
            <v:imagedata r:id="rId40" o:title="" cropleft="-101f"/>
            <w10:bordertop type="single" width="8"/>
            <w10:borderleft type="single" width="8"/>
            <w10:borderbottom type="single" width="8"/>
            <w10:borderright type="single" width="8"/>
          </v:shape>
          <o:OLEObject Type="Embed" ProgID="Word.OpenDocumentText.12" ShapeID="_x0000_i1040" DrawAspect="Content" ObjectID="_1613298053" r:id="rId41"/>
        </w:object>
      </w:r>
    </w:p>
    <w:p w14:paraId="7E53AA2A" w14:textId="09E53CF3" w:rsidR="0062280F" w:rsidRDefault="001E576D" w:rsidP="00AB2755">
      <w:pPr>
        <w:spacing w:after="60"/>
      </w:pPr>
      <w:r>
        <w:tab/>
      </w:r>
      <w:r w:rsidR="00D323D7">
        <w:t xml:space="preserve">The </w:t>
      </w:r>
      <w:r w:rsidR="00C0487A">
        <w:rPr>
          <w:rFonts w:ascii="Courier New" w:hAnsi="Courier New" w:cs="Courier New"/>
          <w:b/>
        </w:rPr>
        <w:t>time</w:t>
      </w:r>
      <w:r w:rsidR="00C0487A">
        <w:t xml:space="preserve"> m</w:t>
      </w:r>
      <w:r w:rsidR="00D323D7">
        <w:t xml:space="preserve">odule also has a </w:t>
      </w:r>
      <w:r w:rsidR="00C0487A">
        <w:rPr>
          <w:rFonts w:ascii="Courier New" w:hAnsi="Courier New" w:cs="Courier New"/>
          <w:b/>
        </w:rPr>
        <w:t>time</w:t>
      </w:r>
      <w:r w:rsidR="00D323D7">
        <w:t xml:space="preserve"> function</w:t>
      </w:r>
      <w:r w:rsidR="00AB2755">
        <w:t xml:space="preserve"> which </w:t>
      </w:r>
      <w:r w:rsidR="001125E1">
        <w:t xml:space="preserve">can be used to </w:t>
      </w:r>
      <w:r w:rsidR="00AC0CC7">
        <w:t>measure elapsed tim</w:t>
      </w:r>
      <w:r w:rsidR="00303A3A">
        <w:t xml:space="preserve">e. The </w:t>
      </w:r>
      <w:proofErr w:type="spellStart"/>
      <w:proofErr w:type="gramStart"/>
      <w:r w:rsidR="00C0487A">
        <w:rPr>
          <w:rFonts w:ascii="Courier New" w:hAnsi="Courier New" w:cs="Courier New"/>
          <w:b/>
        </w:rPr>
        <w:t>time.time</w:t>
      </w:r>
      <w:proofErr w:type="spellEnd"/>
      <w:proofErr w:type="gramEnd"/>
      <w:r w:rsidR="00C0487A">
        <w:rPr>
          <w:rFonts w:ascii="Courier New" w:hAnsi="Courier New" w:cs="Courier New"/>
          <w:b/>
        </w:rPr>
        <w:t>()</w:t>
      </w:r>
      <w:r w:rsidR="00303A3A">
        <w:t xml:space="preserve"> function returns </w:t>
      </w:r>
      <w:r w:rsidR="00295DD5">
        <w:t xml:space="preserve">a float </w:t>
      </w:r>
      <w:r w:rsidR="002C14E9">
        <w:t>representing</w:t>
      </w:r>
      <w:r w:rsidR="00295DD5">
        <w:t xml:space="preserve"> </w:t>
      </w:r>
      <w:r w:rsidR="00303A3A">
        <w:t xml:space="preserve">the number of seconds since </w:t>
      </w:r>
      <w:r w:rsidR="00CB3F71">
        <w:t xml:space="preserve">January 1, 1970 UTC (called the </w:t>
      </w:r>
      <w:r w:rsidR="000913E1">
        <w:rPr>
          <w:b/>
          <w:i/>
          <w:color w:val="00B050"/>
        </w:rPr>
        <w:t>epoch</w:t>
      </w:r>
      <w:r w:rsidR="00CB3F71">
        <w:t>)</w:t>
      </w:r>
      <w:r w:rsidR="00DD11C5">
        <w:t>, which is a very large number</w:t>
      </w:r>
      <w:r w:rsidR="00A27A5D">
        <w:t xml:space="preserve">. </w:t>
      </w:r>
      <w:r w:rsidR="009D15C2">
        <w:t xml:space="preserve">To </w:t>
      </w:r>
      <w:r w:rsidR="007215D1">
        <w:t xml:space="preserve">measure time elapsed between two events, the result of </w:t>
      </w:r>
      <w:proofErr w:type="spellStart"/>
      <w:proofErr w:type="gramStart"/>
      <w:r w:rsidR="00C0487A">
        <w:rPr>
          <w:rFonts w:ascii="Courier New" w:hAnsi="Courier New" w:cs="Courier New"/>
          <w:b/>
        </w:rPr>
        <w:t>time.time</w:t>
      </w:r>
      <w:proofErr w:type="spellEnd"/>
      <w:proofErr w:type="gramEnd"/>
      <w:r w:rsidR="00C0487A">
        <w:rPr>
          <w:rFonts w:ascii="Courier New" w:hAnsi="Courier New" w:cs="Courier New"/>
          <w:b/>
        </w:rPr>
        <w:t>()</w:t>
      </w:r>
      <w:r w:rsidR="007215D1">
        <w:t xml:space="preserve"> can be saved to a variable</w:t>
      </w:r>
      <w:r w:rsidR="008E6FD9">
        <w:t xml:space="preserve"> T1 at the time of the first event, and the result can again be saved to variable T2 at the time of the second event. The difference T2 – T1 is the elapsed time in seconds between the two events. </w:t>
      </w:r>
    </w:p>
    <w:bookmarkStart w:id="162" w:name="_MON_1611173613"/>
    <w:bookmarkEnd w:id="162"/>
    <w:p w14:paraId="3A5FDB4B" w14:textId="39E0625E" w:rsidR="002C14E9" w:rsidRDefault="004A72BC" w:rsidP="00AB2755">
      <w:pPr>
        <w:spacing w:after="60"/>
      </w:pPr>
      <w:ins w:id="163" w:author="Timothy A. Johnson" w:date="2019-02-08T23:23:00Z">
        <w:r>
          <w:object w:dxaOrig="10080" w:dyaOrig="1450" w14:anchorId="787F6B8A">
            <v:shape id="_x0000_i1041" type="#_x0000_t75" style="width:7in;height:1in" o:ole="" o:bordertopcolor="this" o:borderleftcolor="this" o:borderbottomcolor="this" o:borderrightcolor="this">
              <v:imagedata r:id="rId42" o:title="" cropleft="-101f"/>
              <w10:bordertop type="single" width="8"/>
              <w10:borderleft type="single" width="8"/>
              <w10:borderbottom type="single" width="8"/>
              <w10:borderright type="single" width="8"/>
            </v:shape>
            <o:OLEObject Type="Embed" ProgID="Word.OpenDocumentText.12" ShapeID="_x0000_i1041" DrawAspect="Content" ObjectID="_1613298054" r:id="rId43"/>
          </w:object>
        </w:r>
      </w:ins>
    </w:p>
    <w:p w14:paraId="60EB6249" w14:textId="0FD691C8" w:rsidR="00B34E5F" w:rsidRPr="00B34E5F" w:rsidDel="004A72BC" w:rsidRDefault="00B34E5F" w:rsidP="00B34E5F">
      <w:pPr>
        <w:shd w:val="clear" w:color="auto" w:fill="FFFFFE"/>
        <w:spacing w:line="285" w:lineRule="atLeast"/>
        <w:rPr>
          <w:del w:id="164" w:author="Timothy A. Johnson" w:date="2019-02-08T23:23:00Z"/>
          <w:rFonts w:ascii="Consolas" w:eastAsia="Times New Roman" w:hAnsi="Consolas" w:cs="Times New Roman"/>
          <w:color w:val="000000"/>
          <w:sz w:val="21"/>
          <w:szCs w:val="21"/>
        </w:rPr>
      </w:pPr>
      <w:del w:id="165" w:author="Timothy A. Johnson" w:date="2019-02-08T23:23:00Z">
        <w:r w:rsidRPr="00B34E5F" w:rsidDel="004A72BC">
          <w:rPr>
            <w:rFonts w:ascii="Consolas" w:eastAsia="Times New Roman" w:hAnsi="Consolas" w:cs="Times New Roman"/>
            <w:color w:val="0000FF"/>
            <w:sz w:val="21"/>
            <w:szCs w:val="21"/>
          </w:rPr>
          <w:delText>import</w:delText>
        </w:r>
        <w:r w:rsidRPr="00B34E5F" w:rsidDel="004A72BC">
          <w:rPr>
            <w:rFonts w:ascii="Consolas" w:eastAsia="Times New Roman" w:hAnsi="Consolas" w:cs="Times New Roman"/>
            <w:color w:val="000000"/>
            <w:sz w:val="21"/>
            <w:szCs w:val="21"/>
          </w:rPr>
          <w:delText xml:space="preserve"> time</w:delText>
        </w:r>
      </w:del>
    </w:p>
    <w:p w14:paraId="41266DF3" w14:textId="7AE3BF9E" w:rsidR="00B34E5F" w:rsidRPr="00B34E5F" w:rsidDel="004A72BC" w:rsidRDefault="001E012F" w:rsidP="00B34E5F">
      <w:pPr>
        <w:shd w:val="clear" w:color="auto" w:fill="FFFFFE"/>
        <w:spacing w:line="285" w:lineRule="atLeast"/>
        <w:rPr>
          <w:del w:id="166" w:author="Timothy A. Johnson" w:date="2019-02-08T23:23:00Z"/>
          <w:rFonts w:ascii="Consolas" w:eastAsia="Times New Roman" w:hAnsi="Consolas" w:cs="Times New Roman"/>
          <w:color w:val="000000"/>
          <w:sz w:val="21"/>
          <w:szCs w:val="21"/>
        </w:rPr>
      </w:pPr>
      <w:del w:id="167" w:author="Timothy A. Johnson" w:date="2019-02-08T23:23:00Z">
        <w:r w:rsidDel="004A72BC">
          <w:rPr>
            <w:rFonts w:ascii="Consolas" w:eastAsia="Times New Roman" w:hAnsi="Consolas" w:cs="Times New Roman"/>
            <w:color w:val="000000"/>
            <w:sz w:val="21"/>
            <w:szCs w:val="21"/>
          </w:rPr>
          <w:delText>t</w:delText>
        </w:r>
        <w:r w:rsidR="00B34E5F" w:rsidRPr="00B34E5F" w:rsidDel="004A72BC">
          <w:rPr>
            <w:rFonts w:ascii="Consolas" w:eastAsia="Times New Roman" w:hAnsi="Consolas" w:cs="Times New Roman"/>
            <w:color w:val="000000"/>
            <w:sz w:val="21"/>
            <w:szCs w:val="21"/>
          </w:rPr>
          <w:delText>1 = time.time()</w:delText>
        </w:r>
      </w:del>
    </w:p>
    <w:p w14:paraId="7A54DE89" w14:textId="34FCC45E" w:rsidR="00B34E5F" w:rsidRPr="00B34E5F" w:rsidDel="004A72BC" w:rsidRDefault="00B34E5F" w:rsidP="00B34E5F">
      <w:pPr>
        <w:shd w:val="clear" w:color="auto" w:fill="FFFFFE"/>
        <w:spacing w:line="285" w:lineRule="atLeast"/>
        <w:rPr>
          <w:del w:id="168" w:author="Timothy A. Johnson" w:date="2019-02-08T23:23:00Z"/>
          <w:rFonts w:ascii="Consolas" w:eastAsia="Times New Roman" w:hAnsi="Consolas" w:cs="Times New Roman"/>
          <w:color w:val="000000"/>
          <w:sz w:val="21"/>
          <w:szCs w:val="21"/>
        </w:rPr>
      </w:pPr>
      <w:del w:id="169" w:author="Timothy A. Johnson" w:date="2019-02-08T23:23:00Z">
        <w:r w:rsidRPr="00B34E5F" w:rsidDel="004A72BC">
          <w:rPr>
            <w:rFonts w:ascii="Consolas" w:eastAsia="Times New Roman" w:hAnsi="Consolas" w:cs="Times New Roman"/>
            <w:color w:val="0000FF"/>
            <w:sz w:val="21"/>
            <w:szCs w:val="21"/>
          </w:rPr>
          <w:delText>print</w:delText>
        </w:r>
        <w:r w:rsidRPr="00B34E5F" w:rsidDel="004A72BC">
          <w:rPr>
            <w:rFonts w:ascii="Consolas" w:eastAsia="Times New Roman" w:hAnsi="Consolas" w:cs="Times New Roman"/>
            <w:color w:val="000000"/>
            <w:sz w:val="21"/>
            <w:szCs w:val="21"/>
          </w:rPr>
          <w:delText>(</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 xml:space="preserve">1, </w:delText>
        </w:r>
        <w:r w:rsidRPr="00B34E5F" w:rsidDel="004A72BC">
          <w:rPr>
            <w:rFonts w:ascii="Consolas" w:eastAsia="Times New Roman" w:hAnsi="Consolas" w:cs="Times New Roman"/>
            <w:color w:val="A31515"/>
            <w:sz w:val="21"/>
            <w:szCs w:val="21"/>
          </w:rPr>
          <w:delText>"sec"</w:delText>
        </w:r>
        <w:r w:rsidRPr="00B34E5F" w:rsidDel="004A72BC">
          <w:rPr>
            <w:rFonts w:ascii="Consolas" w:eastAsia="Times New Roman" w:hAnsi="Consolas" w:cs="Times New Roman"/>
            <w:color w:val="000000"/>
            <w:sz w:val="21"/>
            <w:szCs w:val="21"/>
          </w:rPr>
          <w:delText>)</w:delText>
        </w:r>
        <w:r w:rsidR="003054DC" w:rsidDel="004A72BC">
          <w:rPr>
            <w:rFonts w:ascii="Consolas" w:eastAsia="Times New Roman" w:hAnsi="Consolas" w:cs="Times New Roman"/>
            <w:color w:val="000000"/>
            <w:sz w:val="21"/>
            <w:szCs w:val="21"/>
          </w:rPr>
          <w:delText xml:space="preserve">  # print </w:delText>
        </w:r>
        <w:r w:rsidR="00D46D24" w:rsidDel="004A72BC">
          <w:rPr>
            <w:rFonts w:ascii="Consolas" w:eastAsia="Times New Roman" w:hAnsi="Consolas" w:cs="Times New Roman"/>
            <w:color w:val="000000"/>
            <w:sz w:val="21"/>
            <w:szCs w:val="21"/>
          </w:rPr>
          <w:delText>seconds since Jan 1, 1970 with labeled units</w:delText>
        </w:r>
      </w:del>
    </w:p>
    <w:p w14:paraId="24EA371D" w14:textId="66906EAA" w:rsidR="00B34E5F" w:rsidRPr="00B34E5F" w:rsidDel="004A72BC" w:rsidRDefault="00B34E5F" w:rsidP="00B34E5F">
      <w:pPr>
        <w:shd w:val="clear" w:color="auto" w:fill="FFFFFE"/>
        <w:spacing w:line="285" w:lineRule="atLeast"/>
        <w:rPr>
          <w:del w:id="170" w:author="Timothy A. Johnson" w:date="2019-02-08T23:23:00Z"/>
          <w:rFonts w:ascii="Consolas" w:eastAsia="Times New Roman" w:hAnsi="Consolas" w:cs="Times New Roman"/>
          <w:color w:val="000000"/>
          <w:sz w:val="21"/>
          <w:szCs w:val="21"/>
        </w:rPr>
      </w:pPr>
      <w:del w:id="171" w:author="Timothy A. Johnson" w:date="2019-02-08T23:23:00Z">
        <w:r w:rsidRPr="00B34E5F" w:rsidDel="004A72BC">
          <w:rPr>
            <w:rFonts w:ascii="Consolas" w:eastAsia="Times New Roman" w:hAnsi="Consolas" w:cs="Times New Roman"/>
            <w:color w:val="0000FF"/>
            <w:sz w:val="21"/>
            <w:szCs w:val="21"/>
          </w:rPr>
          <w:delText>print</w:delText>
        </w:r>
        <w:r w:rsidRPr="00B34E5F" w:rsidDel="004A72BC">
          <w:rPr>
            <w:rFonts w:ascii="Consolas" w:eastAsia="Times New Roman" w:hAnsi="Consolas" w:cs="Times New Roman"/>
            <w:color w:val="000000"/>
            <w:sz w:val="21"/>
            <w:szCs w:val="21"/>
          </w:rPr>
          <w:delText>(</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 xml:space="preserve">1 / </w:delText>
        </w:r>
        <w:r w:rsidRPr="00B34E5F" w:rsidDel="004A72BC">
          <w:rPr>
            <w:rFonts w:ascii="Consolas" w:eastAsia="Times New Roman" w:hAnsi="Consolas" w:cs="Times New Roman"/>
            <w:color w:val="09885A"/>
            <w:sz w:val="21"/>
            <w:szCs w:val="21"/>
          </w:rPr>
          <w:delText>3600</w:delText>
        </w:r>
        <w:r w:rsidRPr="00B34E5F" w:rsidDel="004A72BC">
          <w:rPr>
            <w:rFonts w:ascii="Consolas" w:eastAsia="Times New Roman" w:hAnsi="Consolas" w:cs="Times New Roman"/>
            <w:color w:val="000000"/>
            <w:sz w:val="21"/>
            <w:szCs w:val="21"/>
          </w:rPr>
          <w:delText xml:space="preserve"> / </w:delText>
        </w:r>
        <w:r w:rsidRPr="00B34E5F" w:rsidDel="004A72BC">
          <w:rPr>
            <w:rFonts w:ascii="Consolas" w:eastAsia="Times New Roman" w:hAnsi="Consolas" w:cs="Times New Roman"/>
            <w:color w:val="09885A"/>
            <w:sz w:val="21"/>
            <w:szCs w:val="21"/>
          </w:rPr>
          <w:delText>24</w:delText>
        </w:r>
        <w:r w:rsidRPr="00B34E5F" w:rsidDel="004A72BC">
          <w:rPr>
            <w:rFonts w:ascii="Consolas" w:eastAsia="Times New Roman" w:hAnsi="Consolas" w:cs="Times New Roman"/>
            <w:color w:val="000000"/>
            <w:sz w:val="21"/>
            <w:szCs w:val="21"/>
          </w:rPr>
          <w:delText xml:space="preserve"> / </w:delText>
        </w:r>
        <w:r w:rsidRPr="00B34E5F" w:rsidDel="004A72BC">
          <w:rPr>
            <w:rFonts w:ascii="Consolas" w:eastAsia="Times New Roman" w:hAnsi="Consolas" w:cs="Times New Roman"/>
            <w:color w:val="09885A"/>
            <w:sz w:val="21"/>
            <w:szCs w:val="21"/>
          </w:rPr>
          <w:delText>365</w:delText>
        </w:r>
        <w:r w:rsidRPr="00B34E5F" w:rsidDel="004A72BC">
          <w:rPr>
            <w:rFonts w:ascii="Consolas" w:eastAsia="Times New Roman" w:hAnsi="Consolas" w:cs="Times New Roman"/>
            <w:color w:val="000000"/>
            <w:sz w:val="21"/>
            <w:szCs w:val="21"/>
          </w:rPr>
          <w:delText xml:space="preserve">, </w:delText>
        </w:r>
        <w:r w:rsidRPr="00B34E5F" w:rsidDel="004A72BC">
          <w:rPr>
            <w:rFonts w:ascii="Consolas" w:eastAsia="Times New Roman" w:hAnsi="Consolas" w:cs="Times New Roman"/>
            <w:color w:val="A31515"/>
            <w:sz w:val="21"/>
            <w:szCs w:val="21"/>
          </w:rPr>
          <w:delText>"yrs"</w:delText>
        </w:r>
        <w:r w:rsidRPr="00B34E5F" w:rsidDel="004A72BC">
          <w:rPr>
            <w:rFonts w:ascii="Consolas" w:eastAsia="Times New Roman" w:hAnsi="Consolas" w:cs="Times New Roman"/>
            <w:color w:val="000000"/>
            <w:sz w:val="21"/>
            <w:szCs w:val="21"/>
          </w:rPr>
          <w:delText>)</w:delText>
        </w:r>
        <w:r w:rsidR="00D46D24" w:rsidDel="004A72BC">
          <w:rPr>
            <w:rFonts w:ascii="Consolas" w:eastAsia="Times New Roman" w:hAnsi="Consolas" w:cs="Times New Roman"/>
            <w:color w:val="000000"/>
            <w:sz w:val="21"/>
            <w:szCs w:val="21"/>
          </w:rPr>
          <w:delText xml:space="preserve">  # print </w:delText>
        </w:r>
        <w:r w:rsidR="003A3AE5" w:rsidDel="004A72BC">
          <w:rPr>
            <w:rFonts w:ascii="Consolas" w:eastAsia="Times New Roman" w:hAnsi="Consolas" w:cs="Times New Roman"/>
            <w:color w:val="000000"/>
            <w:sz w:val="21"/>
            <w:szCs w:val="21"/>
          </w:rPr>
          <w:delText>years</w:delText>
        </w:r>
        <w:r w:rsidR="00D46D24" w:rsidDel="004A72BC">
          <w:rPr>
            <w:rFonts w:ascii="Consolas" w:eastAsia="Times New Roman" w:hAnsi="Consolas" w:cs="Times New Roman"/>
            <w:color w:val="000000"/>
            <w:sz w:val="21"/>
            <w:szCs w:val="21"/>
          </w:rPr>
          <w:delText xml:space="preserve"> since Jan 1, 1970 </w:delText>
        </w:r>
        <w:r w:rsidR="003A3AE5" w:rsidDel="004A72BC">
          <w:rPr>
            <w:rFonts w:ascii="Consolas" w:eastAsia="Times New Roman" w:hAnsi="Consolas" w:cs="Times New Roman"/>
            <w:color w:val="000000"/>
            <w:sz w:val="21"/>
            <w:szCs w:val="21"/>
          </w:rPr>
          <w:delText>with labeled</w:delText>
        </w:r>
        <w:r w:rsidR="00D46D24" w:rsidDel="004A72BC">
          <w:rPr>
            <w:rFonts w:ascii="Consolas" w:eastAsia="Times New Roman" w:hAnsi="Consolas" w:cs="Times New Roman"/>
            <w:color w:val="000000"/>
            <w:sz w:val="21"/>
            <w:szCs w:val="21"/>
          </w:rPr>
          <w:delText xml:space="preserve"> units</w:delText>
        </w:r>
      </w:del>
    </w:p>
    <w:p w14:paraId="48512B6D" w14:textId="6FFEA170" w:rsidR="00B34E5F" w:rsidRPr="00B34E5F" w:rsidDel="004A72BC" w:rsidRDefault="00B34E5F" w:rsidP="00B34E5F">
      <w:pPr>
        <w:shd w:val="clear" w:color="auto" w:fill="FFFFFE"/>
        <w:spacing w:line="285" w:lineRule="atLeast"/>
        <w:rPr>
          <w:del w:id="172" w:author="Timothy A. Johnson" w:date="2019-02-08T23:23:00Z"/>
          <w:rFonts w:ascii="Consolas" w:eastAsia="Times New Roman" w:hAnsi="Consolas" w:cs="Times New Roman"/>
          <w:color w:val="000000"/>
          <w:sz w:val="21"/>
          <w:szCs w:val="21"/>
        </w:rPr>
      </w:pPr>
      <w:del w:id="173" w:author="Timothy A. Johnson" w:date="2019-02-08T23:23:00Z">
        <w:r w:rsidRPr="00B34E5F" w:rsidDel="004A72BC">
          <w:rPr>
            <w:rFonts w:ascii="Consolas" w:eastAsia="Times New Roman" w:hAnsi="Consolas" w:cs="Times New Roman"/>
            <w:color w:val="0000FF"/>
            <w:sz w:val="21"/>
            <w:szCs w:val="21"/>
          </w:rPr>
          <w:delText>while</w:delText>
        </w:r>
        <w:r w:rsidRPr="00B34E5F" w:rsidDel="004A72BC">
          <w:rPr>
            <w:rFonts w:ascii="Consolas" w:eastAsia="Times New Roman" w:hAnsi="Consolas" w:cs="Times New Roman"/>
            <w:color w:val="000000"/>
            <w:sz w:val="21"/>
            <w:szCs w:val="21"/>
          </w:rPr>
          <w:delText xml:space="preserve"> </w:delText>
        </w:r>
        <w:r w:rsidRPr="00B34E5F" w:rsidDel="004A72BC">
          <w:rPr>
            <w:rFonts w:ascii="Consolas" w:eastAsia="Times New Roman" w:hAnsi="Consolas" w:cs="Times New Roman"/>
            <w:color w:val="0000FF"/>
            <w:sz w:val="21"/>
            <w:szCs w:val="21"/>
          </w:rPr>
          <w:delText>input</w:delText>
        </w:r>
        <w:r w:rsidRPr="00B34E5F" w:rsidDel="004A72BC">
          <w:rPr>
            <w:rFonts w:ascii="Consolas" w:eastAsia="Times New Roman" w:hAnsi="Consolas" w:cs="Times New Roman"/>
            <w:color w:val="000000"/>
            <w:sz w:val="21"/>
            <w:szCs w:val="21"/>
          </w:rPr>
          <w:delText>()</w:delText>
        </w:r>
        <w:r w:rsidR="00E4454A" w:rsidDel="004A72BC">
          <w:rPr>
            <w:rFonts w:ascii="Consolas" w:eastAsia="Times New Roman" w:hAnsi="Consolas" w:cs="Times New Roman"/>
            <w:color w:val="000000"/>
            <w:sz w:val="21"/>
            <w:szCs w:val="21"/>
          </w:rPr>
          <w:delText xml:space="preserve"> </w:delText>
        </w:r>
        <w:r w:rsidRPr="00B34E5F" w:rsidDel="004A72BC">
          <w:rPr>
            <w:rFonts w:ascii="Consolas" w:eastAsia="Times New Roman" w:hAnsi="Consolas" w:cs="Times New Roman"/>
            <w:color w:val="000000"/>
            <w:sz w:val="21"/>
            <w:szCs w:val="21"/>
          </w:rPr>
          <w:delText>==</w:delText>
        </w:r>
        <w:r w:rsidR="00E4454A" w:rsidDel="004A72BC">
          <w:rPr>
            <w:rFonts w:ascii="Consolas" w:eastAsia="Times New Roman" w:hAnsi="Consolas" w:cs="Times New Roman"/>
            <w:color w:val="000000"/>
            <w:sz w:val="21"/>
            <w:szCs w:val="21"/>
          </w:rPr>
          <w:delText xml:space="preserve"> </w:delText>
        </w:r>
        <w:r w:rsidRPr="00B34E5F" w:rsidDel="004A72BC">
          <w:rPr>
            <w:rFonts w:ascii="Consolas" w:eastAsia="Times New Roman" w:hAnsi="Consolas" w:cs="Times New Roman"/>
            <w:color w:val="A31515"/>
            <w:sz w:val="21"/>
            <w:szCs w:val="21"/>
          </w:rPr>
          <w:delText>""</w:delText>
        </w:r>
        <w:r w:rsidRPr="00B34E5F" w:rsidDel="004A72BC">
          <w:rPr>
            <w:rFonts w:ascii="Consolas" w:eastAsia="Times New Roman" w:hAnsi="Consolas" w:cs="Times New Roman"/>
            <w:color w:val="000000"/>
            <w:sz w:val="21"/>
            <w:szCs w:val="21"/>
          </w:rPr>
          <w:delText>:</w:delText>
        </w:r>
        <w:r w:rsidR="003A3AE5" w:rsidDel="004A72BC">
          <w:rPr>
            <w:rFonts w:ascii="Consolas" w:eastAsia="Times New Roman" w:hAnsi="Consolas" w:cs="Times New Roman"/>
            <w:color w:val="000000"/>
            <w:sz w:val="21"/>
            <w:szCs w:val="21"/>
          </w:rPr>
          <w:delText xml:space="preserve">  # continue timing until </w:delText>
        </w:r>
        <w:r w:rsidR="00F8432C" w:rsidDel="004A72BC">
          <w:rPr>
            <w:rFonts w:ascii="Consolas" w:eastAsia="Times New Roman" w:hAnsi="Consolas" w:cs="Times New Roman"/>
            <w:color w:val="000000"/>
            <w:sz w:val="21"/>
            <w:szCs w:val="21"/>
          </w:rPr>
          <w:delText>non-empty console input</w:delText>
        </w:r>
      </w:del>
    </w:p>
    <w:p w14:paraId="6CFBD0E8" w14:textId="6E458C45" w:rsidR="00B34E5F" w:rsidRPr="00B34E5F" w:rsidDel="004A72BC" w:rsidRDefault="00B34E5F" w:rsidP="00B34E5F">
      <w:pPr>
        <w:shd w:val="clear" w:color="auto" w:fill="FFFFFE"/>
        <w:spacing w:line="285" w:lineRule="atLeast"/>
        <w:rPr>
          <w:del w:id="174" w:author="Timothy A. Johnson" w:date="2019-02-08T23:23:00Z"/>
          <w:rFonts w:ascii="Consolas" w:eastAsia="Times New Roman" w:hAnsi="Consolas" w:cs="Times New Roman"/>
          <w:color w:val="000000"/>
          <w:sz w:val="21"/>
          <w:szCs w:val="21"/>
        </w:rPr>
      </w:pPr>
      <w:del w:id="175" w:author="Timothy A. Johnson" w:date="2019-02-08T23:23:00Z">
        <w:r w:rsidRPr="00B34E5F" w:rsidDel="004A72BC">
          <w:rPr>
            <w:rFonts w:ascii="Consolas" w:eastAsia="Times New Roman" w:hAnsi="Consolas" w:cs="Times New Roman"/>
            <w:color w:val="000000"/>
            <w:sz w:val="21"/>
            <w:szCs w:val="21"/>
          </w:rPr>
          <w:delText>  </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2 = time.time()</w:delText>
        </w:r>
      </w:del>
    </w:p>
    <w:p w14:paraId="138A4C18" w14:textId="40CE1FE0" w:rsidR="00B34E5F" w:rsidRPr="00B34E5F" w:rsidDel="004A72BC" w:rsidRDefault="00B34E5F" w:rsidP="00B34E5F">
      <w:pPr>
        <w:shd w:val="clear" w:color="auto" w:fill="FFFFFE"/>
        <w:spacing w:line="285" w:lineRule="atLeast"/>
        <w:rPr>
          <w:del w:id="176" w:author="Timothy A. Johnson" w:date="2019-02-08T23:23:00Z"/>
          <w:rFonts w:ascii="Consolas" w:eastAsia="Times New Roman" w:hAnsi="Consolas" w:cs="Times New Roman"/>
          <w:color w:val="000000"/>
          <w:sz w:val="21"/>
          <w:szCs w:val="21"/>
        </w:rPr>
      </w:pPr>
      <w:del w:id="177" w:author="Timothy A. Johnson" w:date="2019-02-08T23:23:00Z">
        <w:r w:rsidRPr="00B34E5F" w:rsidDel="004A72BC">
          <w:rPr>
            <w:rFonts w:ascii="Consolas" w:eastAsia="Times New Roman" w:hAnsi="Consolas" w:cs="Times New Roman"/>
            <w:color w:val="000000"/>
            <w:sz w:val="21"/>
            <w:szCs w:val="21"/>
          </w:rPr>
          <w:delText>  </w:delText>
        </w:r>
        <w:r w:rsidRPr="00B34E5F" w:rsidDel="004A72BC">
          <w:rPr>
            <w:rFonts w:ascii="Consolas" w:eastAsia="Times New Roman" w:hAnsi="Consolas" w:cs="Times New Roman"/>
            <w:color w:val="0000FF"/>
            <w:sz w:val="21"/>
            <w:szCs w:val="21"/>
          </w:rPr>
          <w:delText>print</w:delText>
        </w:r>
        <w:r w:rsidRPr="00B34E5F" w:rsidDel="004A72BC">
          <w:rPr>
            <w:rFonts w:ascii="Consolas" w:eastAsia="Times New Roman" w:hAnsi="Consolas" w:cs="Times New Roman"/>
            <w:color w:val="000000"/>
            <w:sz w:val="21"/>
            <w:szCs w:val="21"/>
          </w:rPr>
          <w:delText>(</w:delText>
        </w:r>
        <w:r w:rsidRPr="00B34E5F" w:rsidDel="004A72BC">
          <w:rPr>
            <w:rFonts w:ascii="Consolas" w:eastAsia="Times New Roman" w:hAnsi="Consolas" w:cs="Times New Roman"/>
            <w:color w:val="0000FF"/>
            <w:sz w:val="21"/>
            <w:szCs w:val="21"/>
          </w:rPr>
          <w:delText>round</w:delText>
        </w:r>
        <w:r w:rsidRPr="00B34E5F" w:rsidDel="004A72BC">
          <w:rPr>
            <w:rFonts w:ascii="Consolas" w:eastAsia="Times New Roman" w:hAnsi="Consolas" w:cs="Times New Roman"/>
            <w:color w:val="000000"/>
            <w:sz w:val="21"/>
            <w:szCs w:val="21"/>
          </w:rPr>
          <w:delText>(</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2</w:delText>
        </w:r>
        <w:r w:rsidR="004C0D1C" w:rsidDel="004A72BC">
          <w:rPr>
            <w:rFonts w:ascii="Consolas" w:eastAsia="Times New Roman" w:hAnsi="Consolas" w:cs="Times New Roman"/>
            <w:color w:val="000000"/>
            <w:sz w:val="21"/>
            <w:szCs w:val="21"/>
          </w:rPr>
          <w:delText xml:space="preserve"> </w:delText>
        </w:r>
        <w:r w:rsidRPr="00B34E5F" w:rsidDel="004A72BC">
          <w:rPr>
            <w:rFonts w:ascii="Consolas" w:eastAsia="Times New Roman" w:hAnsi="Consolas" w:cs="Times New Roman"/>
            <w:color w:val="000000"/>
            <w:sz w:val="21"/>
            <w:szCs w:val="21"/>
          </w:rPr>
          <w:delText>-</w:delText>
        </w:r>
        <w:r w:rsidR="004C0D1C" w:rsidDel="004A72BC">
          <w:rPr>
            <w:rFonts w:ascii="Consolas" w:eastAsia="Times New Roman" w:hAnsi="Consolas" w:cs="Times New Roman"/>
            <w:color w:val="000000"/>
            <w:sz w:val="21"/>
            <w:szCs w:val="21"/>
          </w:rPr>
          <w:delText xml:space="preserve"> t</w:delText>
        </w:r>
        <w:r w:rsidRPr="00B34E5F" w:rsidDel="004A72BC">
          <w:rPr>
            <w:rFonts w:ascii="Consolas" w:eastAsia="Times New Roman" w:hAnsi="Consolas" w:cs="Times New Roman"/>
            <w:color w:val="000000"/>
            <w:sz w:val="21"/>
            <w:szCs w:val="21"/>
          </w:rPr>
          <w:delText xml:space="preserve">1, </w:delText>
        </w:r>
        <w:r w:rsidRPr="00B34E5F" w:rsidDel="004A72BC">
          <w:rPr>
            <w:rFonts w:ascii="Consolas" w:eastAsia="Times New Roman" w:hAnsi="Consolas" w:cs="Times New Roman"/>
            <w:color w:val="09885A"/>
            <w:sz w:val="21"/>
            <w:szCs w:val="21"/>
          </w:rPr>
          <w:delText>3</w:delText>
        </w:r>
        <w:r w:rsidRPr="00B34E5F" w:rsidDel="004A72BC">
          <w:rPr>
            <w:rFonts w:ascii="Consolas" w:eastAsia="Times New Roman" w:hAnsi="Consolas" w:cs="Times New Roman"/>
            <w:color w:val="000000"/>
            <w:sz w:val="21"/>
            <w:szCs w:val="21"/>
          </w:rPr>
          <w:delText>))</w:delText>
        </w:r>
        <w:r w:rsidR="00F8432C" w:rsidDel="004A72BC">
          <w:rPr>
            <w:rFonts w:ascii="Consolas" w:eastAsia="Times New Roman" w:hAnsi="Consolas" w:cs="Times New Roman"/>
            <w:color w:val="000000"/>
            <w:sz w:val="21"/>
            <w:szCs w:val="21"/>
          </w:rPr>
          <w:delText xml:space="preserve">  # print time since last console input</w:delText>
        </w:r>
      </w:del>
    </w:p>
    <w:p w14:paraId="3B95F947" w14:textId="32F49B88" w:rsidR="00B34E5F" w:rsidRPr="00B34E5F" w:rsidDel="004A72BC" w:rsidRDefault="00B34E5F" w:rsidP="00B34E5F">
      <w:pPr>
        <w:shd w:val="clear" w:color="auto" w:fill="FFFFFE"/>
        <w:spacing w:line="285" w:lineRule="atLeast"/>
        <w:rPr>
          <w:del w:id="178" w:author="Timothy A. Johnson" w:date="2019-02-08T23:23:00Z"/>
          <w:rFonts w:ascii="Consolas" w:eastAsia="Times New Roman" w:hAnsi="Consolas" w:cs="Times New Roman"/>
          <w:color w:val="000000"/>
          <w:sz w:val="21"/>
          <w:szCs w:val="21"/>
        </w:rPr>
      </w:pPr>
      <w:del w:id="179" w:author="Timothy A. Johnson" w:date="2019-02-08T23:23:00Z">
        <w:r w:rsidRPr="00B34E5F" w:rsidDel="004A72BC">
          <w:rPr>
            <w:rFonts w:ascii="Consolas" w:eastAsia="Times New Roman" w:hAnsi="Consolas" w:cs="Times New Roman"/>
            <w:color w:val="000000"/>
            <w:sz w:val="21"/>
            <w:szCs w:val="21"/>
          </w:rPr>
          <w:delText>  </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 xml:space="preserve">1 = </w:delText>
        </w:r>
        <w:r w:rsidR="004C0D1C" w:rsidDel="004A72BC">
          <w:rPr>
            <w:rFonts w:ascii="Consolas" w:eastAsia="Times New Roman" w:hAnsi="Consolas" w:cs="Times New Roman"/>
            <w:color w:val="000000"/>
            <w:sz w:val="21"/>
            <w:szCs w:val="21"/>
          </w:rPr>
          <w:delText>t</w:delText>
        </w:r>
        <w:r w:rsidRPr="00B34E5F" w:rsidDel="004A72BC">
          <w:rPr>
            <w:rFonts w:ascii="Consolas" w:eastAsia="Times New Roman" w:hAnsi="Consolas" w:cs="Times New Roman"/>
            <w:color w:val="000000"/>
            <w:sz w:val="21"/>
            <w:szCs w:val="21"/>
          </w:rPr>
          <w:delText>2</w:delText>
        </w:r>
        <w:r w:rsidR="00174925" w:rsidDel="004A72BC">
          <w:rPr>
            <w:rFonts w:ascii="Consolas" w:eastAsia="Times New Roman" w:hAnsi="Consolas" w:cs="Times New Roman"/>
            <w:color w:val="000000"/>
            <w:sz w:val="21"/>
            <w:szCs w:val="21"/>
          </w:rPr>
          <w:delText xml:space="preserve">  # reset timer to start at t2 which is now</w:delText>
        </w:r>
      </w:del>
    </w:p>
    <w:p w14:paraId="0128B6F2" w14:textId="1D637FDE" w:rsidR="001E576D" w:rsidDel="004A72BC" w:rsidRDefault="001E576D" w:rsidP="00355622">
      <w:pPr>
        <w:spacing w:after="60"/>
        <w:rPr>
          <w:del w:id="180" w:author="Timothy A. Johnson" w:date="2019-02-08T23:23:00Z"/>
        </w:rPr>
      </w:pPr>
    </w:p>
    <w:p w14:paraId="301496F5" w14:textId="0D2D22B2" w:rsidR="00097505" w:rsidDel="004A72BC" w:rsidRDefault="00097505" w:rsidP="00355622">
      <w:pPr>
        <w:spacing w:after="60"/>
        <w:rPr>
          <w:del w:id="181" w:author="Timothy A. Johnson" w:date="2019-02-08T23:23:00Z"/>
        </w:rPr>
      </w:pPr>
    </w:p>
    <w:p w14:paraId="32EC77DC" w14:textId="1798BF3D" w:rsidR="00097505" w:rsidDel="004A72BC" w:rsidRDefault="00097505" w:rsidP="00355622">
      <w:pPr>
        <w:spacing w:after="60"/>
        <w:rPr>
          <w:del w:id="182" w:author="Timothy A. Johnson" w:date="2019-02-08T23:23:00Z"/>
        </w:rPr>
      </w:pPr>
    </w:p>
    <w:p w14:paraId="4F6C6176" w14:textId="34BF0173" w:rsidR="00E96133" w:rsidDel="00C60BE9" w:rsidRDefault="000B29DE" w:rsidP="00097505">
      <w:pPr>
        <w:spacing w:after="60"/>
        <w:ind w:firstLine="720"/>
        <w:rPr>
          <w:del w:id="183" w:author="Timothy A. Johnson" w:date="2019-03-05T11:39:00Z"/>
        </w:rPr>
      </w:pPr>
      <w:r>
        <w:t>Speaking of your spaceship, it is advanced</w:t>
      </w:r>
      <w:r w:rsidR="00CE7702">
        <w:t xml:space="preserve"> and can travel to multiple planets in one journey. Because of this, add a while loop. Have it </w:t>
      </w:r>
      <w:proofErr w:type="gramStart"/>
      <w:r w:rsidR="00CE7702">
        <w:t>terminate</w:t>
      </w:r>
      <w:proofErr w:type="gramEnd"/>
      <w:r w:rsidR="00ED5CFE">
        <w:t xml:space="preserve"> when your location is the Sun, because a</w:t>
      </w:r>
      <w:r w:rsidR="00CE7702">
        <w:t>nyone who flies to the Sun isn’</w:t>
      </w:r>
      <w:r w:rsidR="00EA3F82">
        <w:t>t coming back. Also remove the current, ugly display of planets, and replace it with a for loop. Lastly, trav</w:t>
      </w:r>
      <w:r w:rsidR="00ED5CFE">
        <w:t>eling from planet to planet is not</w:t>
      </w:r>
      <w:r w:rsidR="00EA3F82">
        <w:t xml:space="preserve"> instant. Add a delay with an argument of </w:t>
      </w:r>
      <w:r w:rsidR="00EA3F82" w:rsidRPr="00EA3F82">
        <w:rPr>
          <w:rFonts w:ascii="Courier New" w:hAnsi="Courier New" w:cs="Courier New"/>
          <w:b/>
        </w:rPr>
        <w:t>eta</w:t>
      </w:r>
      <w:r w:rsidR="00EA3F82">
        <w:t xml:space="preserve"> (don’t worry, it will only wait a few seconds, not years).</w:t>
      </w:r>
    </w:p>
    <w:p w14:paraId="240B483D" w14:textId="77777777" w:rsidR="004A72BC" w:rsidRDefault="004A72BC">
      <w:pPr>
        <w:spacing w:after="60"/>
        <w:ind w:firstLine="720"/>
        <w:rPr>
          <w:ins w:id="184" w:author="Timothy A. Johnson" w:date="2019-02-08T23:24:00Z"/>
          <w:color w:val="BF8F00" w:themeColor="accent4" w:themeShade="BF"/>
        </w:rPr>
        <w:pPrChange w:id="185" w:author="Timothy A. Johnson" w:date="2019-03-05T11:39:00Z">
          <w:pPr>
            <w:spacing w:after="60"/>
            <w:jc w:val="center"/>
          </w:pPr>
        </w:pPrChange>
      </w:pPr>
    </w:p>
    <w:p w14:paraId="3DE7CE1F" w14:textId="00B111FA" w:rsidR="00E96133" w:rsidRPr="00C43F7E" w:rsidRDefault="00C43F7E">
      <w:pPr>
        <w:spacing w:after="60"/>
        <w:jc w:val="center"/>
        <w:rPr>
          <w:color w:val="BF8F00" w:themeColor="accent4" w:themeShade="BF"/>
          <w:rPrChange w:id="186" w:author="Timothy A. Johnson" w:date="2019-02-08T23:06:00Z">
            <w:rPr/>
          </w:rPrChange>
        </w:rPr>
        <w:pPrChange w:id="187" w:author="Timothy A. Johnson" w:date="2019-02-08T23:06:00Z">
          <w:pPr>
            <w:spacing w:after="60"/>
          </w:pPr>
        </w:pPrChange>
      </w:pPr>
      <w:ins w:id="188" w:author="Timothy A. Johnson" w:date="2019-02-08T23:06:00Z">
        <w:r>
          <w:rPr>
            <w:color w:val="BF8F00" w:themeColor="accent4" w:themeShade="BF"/>
          </w:rPr>
          <w:lastRenderedPageBreak/>
          <w:t xml:space="preserve">[ </w:t>
        </w:r>
        <w:r w:rsidRPr="00B44F93">
          <w:rPr>
            <w:color w:val="BF8F00" w:themeColor="accent4" w:themeShade="BF"/>
          </w:rPr>
          <w:t xml:space="preserve">Switch to </w:t>
        </w:r>
        <w:r>
          <w:rPr>
            <w:color w:val="BF8F00" w:themeColor="accent4" w:themeShade="BF"/>
          </w:rPr>
          <w:t xml:space="preserve">the </w:t>
        </w:r>
        <w:r w:rsidRPr="007F47E5">
          <w:rPr>
            <w:color w:val="BF8F00" w:themeColor="accent4" w:themeShade="BF"/>
            <w:u w:val="single"/>
          </w:rPr>
          <w:t>space</w:t>
        </w:r>
        <w:r>
          <w:rPr>
            <w:color w:val="BF8F00" w:themeColor="accent4" w:themeShade="BF"/>
            <w:u w:val="single"/>
          </w:rPr>
          <w:t>ship</w:t>
        </w:r>
        <w:r w:rsidRPr="007F47E5">
          <w:rPr>
            <w:color w:val="BF8F00" w:themeColor="accent4" w:themeShade="BF"/>
            <w:u w:val="single"/>
          </w:rPr>
          <w:t>.py</w:t>
        </w:r>
        <w:r>
          <w:rPr>
            <w:color w:val="BF8F00" w:themeColor="accent4" w:themeShade="BF"/>
          </w:rPr>
          <w:t xml:space="preserve"> </w:t>
        </w:r>
        <w:proofErr w:type="gramStart"/>
        <w:r>
          <w:rPr>
            <w:color w:val="BF8F00" w:themeColor="accent4" w:themeShade="BF"/>
          </w:rPr>
          <w:t>tab ]</w:t>
        </w:r>
      </w:ins>
      <w:proofErr w:type="gramEnd"/>
    </w:p>
    <w:bookmarkStart w:id="189" w:name="_MON_1553677654"/>
    <w:bookmarkEnd w:id="189"/>
    <w:p w14:paraId="217DA769" w14:textId="0EBB4772" w:rsidR="000B29DE" w:rsidRDefault="00AD77F4" w:rsidP="00355622">
      <w:pPr>
        <w:spacing w:after="60"/>
      </w:pPr>
      <w:r>
        <w:object w:dxaOrig="10080" w:dyaOrig="2719" w14:anchorId="3EDEB0C3">
          <v:shape id="_x0000_i1042" type="#_x0000_t75" style="width:7in;height:136.2pt" o:ole="" o:bordertopcolor="this" o:borderleftcolor="this" o:borderbottomcolor="this" o:borderrightcolor="this">
            <v:imagedata r:id="rId44" o:title="" cropleft="-101f"/>
            <w10:bordertop type="double" width="6"/>
            <w10:borderleft type="double" width="6"/>
            <w10:borderbottom type="double" width="6"/>
            <w10:borderright type="double" width="6"/>
          </v:shape>
          <o:OLEObject Type="Embed" ProgID="Word.OpenDocumentText.12" ShapeID="_x0000_i1042" DrawAspect="Content" ObjectID="_1613298055" r:id="rId45"/>
        </w:object>
      </w:r>
    </w:p>
    <w:p w14:paraId="6C8C1BD1" w14:textId="77777777" w:rsidR="00661513" w:rsidRDefault="00661513" w:rsidP="00355622">
      <w:pPr>
        <w:spacing w:after="60"/>
      </w:pPr>
    </w:p>
    <w:p w14:paraId="5614155D" w14:textId="77777777" w:rsidR="00AC30D7" w:rsidRPr="00EF5502" w:rsidRDefault="0028581E" w:rsidP="00355622">
      <w:pPr>
        <w:spacing w:after="60"/>
        <w:rPr>
          <w:rFonts w:ascii="Arial" w:hAnsi="Arial" w:cs="Arial"/>
          <w:b/>
          <w:color w:val="0070C0"/>
          <w:sz w:val="28"/>
          <w:szCs w:val="28"/>
        </w:rPr>
      </w:pPr>
      <w:r w:rsidRPr="00EF5502">
        <w:rPr>
          <w:rFonts w:ascii="Arial" w:hAnsi="Arial" w:cs="Arial"/>
          <w:b/>
          <w:color w:val="0070C0"/>
          <w:sz w:val="28"/>
          <w:szCs w:val="28"/>
        </w:rPr>
        <w:t>Functions</w:t>
      </w:r>
    </w:p>
    <w:p w14:paraId="5B84751D" w14:textId="69513A30" w:rsidR="00AC30D7" w:rsidRDefault="0016696A" w:rsidP="00355622">
      <w:pPr>
        <w:spacing w:after="60"/>
      </w:pPr>
      <w:r>
        <w:tab/>
        <w:t>You have learned how to use lots of built-in functions. They are useful, right? Now you will learn</w:t>
      </w:r>
      <w:r w:rsidR="00472D99">
        <w:t xml:space="preserve"> how to make your own functions, which are very useful when you want to reuse a certain part of code multiple times.</w:t>
      </w:r>
      <w:r>
        <w:t xml:space="preserve"> </w:t>
      </w:r>
      <w:proofErr w:type="gramStart"/>
      <w:r>
        <w:t>First of all</w:t>
      </w:r>
      <w:proofErr w:type="gramEnd"/>
      <w:r>
        <w:t xml:space="preserve">, functions must be </w:t>
      </w:r>
      <w:r w:rsidRPr="0016696A">
        <w:rPr>
          <w:b/>
          <w:i/>
          <w:color w:val="00B050"/>
        </w:rPr>
        <w:t>defined</w:t>
      </w:r>
      <w:r>
        <w:t xml:space="preserve"> before they are </w:t>
      </w:r>
      <w:r w:rsidRPr="0016696A">
        <w:rPr>
          <w:b/>
          <w:i/>
          <w:color w:val="00B050"/>
        </w:rPr>
        <w:t>called</w:t>
      </w:r>
      <w:r>
        <w:t xml:space="preserve">. Because of this, </w:t>
      </w:r>
      <w:r w:rsidR="00F20F58">
        <w:t>function definitions</w:t>
      </w:r>
      <w:r>
        <w:t xml:space="preserve"> are usually placed near the top of the program. Their format begins with </w:t>
      </w:r>
      <w:r w:rsidRPr="0016696A">
        <w:rPr>
          <w:rFonts w:ascii="Courier New" w:hAnsi="Courier New" w:cs="Courier New"/>
          <w:b/>
        </w:rPr>
        <w:t>def</w:t>
      </w:r>
      <w:r>
        <w:t xml:space="preserve"> (define)</w:t>
      </w:r>
      <w:r w:rsidR="00C77FEE">
        <w:t>, followed by the function name, the required arguments in parentheses,</w:t>
      </w:r>
      <w:r>
        <w:t xml:space="preserve"> and a colon.</w:t>
      </w:r>
      <w:r w:rsidR="003721F4">
        <w:t xml:space="preserve"> Inside the functio</w:t>
      </w:r>
      <w:r w:rsidR="00C77FEE">
        <w:t xml:space="preserve">n is a group of actions or calculations </w:t>
      </w:r>
      <w:r w:rsidR="003721F4">
        <w:t xml:space="preserve">and an optional </w:t>
      </w:r>
      <w:r w:rsidR="003721F4" w:rsidRPr="003721F4">
        <w:rPr>
          <w:rFonts w:ascii="Courier New" w:hAnsi="Courier New" w:cs="Courier New"/>
          <w:b/>
        </w:rPr>
        <w:t>return</w:t>
      </w:r>
      <w:r w:rsidR="003721F4">
        <w:t xml:space="preserve"> statement. </w:t>
      </w:r>
      <w:r w:rsidR="007F70B0">
        <w:t>Some f</w:t>
      </w:r>
      <w:r w:rsidR="003721F4">
        <w:t xml:space="preserve">unctions </w:t>
      </w:r>
      <w:r w:rsidR="007F70B0">
        <w:t>do not</w:t>
      </w:r>
      <w:r w:rsidR="003721F4">
        <w:t xml:space="preserve"> return a value, e.g. </w:t>
      </w:r>
      <w:proofErr w:type="gramStart"/>
      <w:r w:rsidR="00C77FEE">
        <w:rPr>
          <w:rFonts w:ascii="Courier New" w:hAnsi="Courier New" w:cs="Courier New"/>
          <w:b/>
        </w:rPr>
        <w:t>print(</w:t>
      </w:r>
      <w:proofErr w:type="gramEnd"/>
      <w:r w:rsidR="00C77FEE">
        <w:rPr>
          <w:rFonts w:ascii="Courier New" w:hAnsi="Courier New" w:cs="Courier New"/>
          <w:b/>
        </w:rPr>
        <w:t>)</w:t>
      </w:r>
      <w:r w:rsidR="00C77FEE">
        <w:rPr>
          <w:rFonts w:cstheme="minorHAnsi"/>
        </w:rPr>
        <w:t xml:space="preserve"> and </w:t>
      </w:r>
      <w:r w:rsidR="00C77FEE">
        <w:rPr>
          <w:rFonts w:ascii="Courier New" w:hAnsi="Courier New" w:cs="Courier New"/>
          <w:b/>
        </w:rPr>
        <w:t>sleep()</w:t>
      </w:r>
      <w:r w:rsidR="003721F4">
        <w:t xml:space="preserve">, but many do, e.g. </w:t>
      </w:r>
      <w:r w:rsidR="003721F4" w:rsidRPr="003721F4">
        <w:rPr>
          <w:rFonts w:ascii="Courier New" w:hAnsi="Courier New" w:cs="Courier New"/>
          <w:b/>
        </w:rPr>
        <w:t>abs()</w:t>
      </w:r>
      <w:r w:rsidR="00C77FEE" w:rsidRPr="00C77FEE">
        <w:rPr>
          <w:rFonts w:cstheme="minorHAnsi"/>
        </w:rPr>
        <w:t xml:space="preserve"> and </w:t>
      </w:r>
      <w:r w:rsidR="00C77FEE">
        <w:rPr>
          <w:rFonts w:ascii="Courier New" w:hAnsi="Courier New" w:cs="Courier New"/>
          <w:b/>
        </w:rPr>
        <w:t>format()</w:t>
      </w:r>
      <w:r w:rsidR="003721F4">
        <w:t>.</w:t>
      </w:r>
      <w:r w:rsidR="0004464B">
        <w:t xml:space="preserve"> When a function with arguments is called, the names of the variables in the call and the definition do not need to be the same, but they need to be in the same order.</w:t>
      </w:r>
    </w:p>
    <w:p w14:paraId="6C323DDE" w14:textId="7B10EFFA" w:rsidR="00864FEB" w:rsidRPr="00C43F7E" w:rsidRDefault="00C43F7E">
      <w:pPr>
        <w:spacing w:after="60"/>
        <w:jc w:val="center"/>
        <w:rPr>
          <w:color w:val="BF8F00" w:themeColor="accent4" w:themeShade="BF"/>
          <w:rPrChange w:id="190" w:author="Timothy A. Johnson" w:date="2019-02-08T23:06:00Z">
            <w:rPr/>
          </w:rPrChange>
        </w:rPr>
        <w:pPrChange w:id="191" w:author="Timothy A. Johnson" w:date="2019-02-08T23:06:00Z">
          <w:pPr>
            <w:spacing w:after="60"/>
          </w:pPr>
        </w:pPrChange>
      </w:pPr>
      <w:ins w:id="192" w:author="Timothy A. Johnson" w:date="2019-02-08T23:06: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Pr>
            <w:color w:val="BF8F00" w:themeColor="accent4" w:themeShade="BF"/>
            <w:u w:val="single"/>
          </w:rPr>
          <w:t>main.py</w:t>
        </w:r>
        <w:r>
          <w:rPr>
            <w:color w:val="BF8F00" w:themeColor="accent4" w:themeShade="BF"/>
          </w:rPr>
          <w:t xml:space="preserve"> </w:t>
        </w:r>
        <w:proofErr w:type="gramStart"/>
        <w:r>
          <w:rPr>
            <w:color w:val="BF8F00" w:themeColor="accent4" w:themeShade="BF"/>
          </w:rPr>
          <w:t>tab ]</w:t>
        </w:r>
      </w:ins>
      <w:proofErr w:type="gramEnd"/>
    </w:p>
    <w:bookmarkStart w:id="193" w:name="_MON_1553678005"/>
    <w:bookmarkEnd w:id="193"/>
    <w:p w14:paraId="038DBBB2" w14:textId="5BEF5536" w:rsidR="001D5FC3" w:rsidRDefault="000B05C4" w:rsidP="00355622">
      <w:pPr>
        <w:spacing w:after="60"/>
      </w:pPr>
      <w:r>
        <w:object w:dxaOrig="10080" w:dyaOrig="1087" w14:anchorId="00300C80">
          <v:shape id="_x0000_i1043" type="#_x0000_t75" style="width:7in;height:54.6pt" o:ole="" o:bordertopcolor="this" o:borderleftcolor="this" o:borderbottomcolor="this" o:borderrightcolor="this">
            <v:imagedata r:id="rId46" o:title="" cropleft="-101f"/>
            <w10:bordertop type="single" width="8"/>
            <w10:borderleft type="single" width="8"/>
            <w10:borderbottom type="single" width="8"/>
            <w10:borderright type="single" width="8"/>
          </v:shape>
          <o:OLEObject Type="Embed" ProgID="Word.OpenDocumentText.12" ShapeID="_x0000_i1043" DrawAspect="Content" ObjectID="_1613298056" r:id="rId47"/>
        </w:object>
      </w:r>
    </w:p>
    <w:p w14:paraId="6F664D30" w14:textId="486F4DDA" w:rsidR="004D7C1A" w:rsidRDefault="0004464B" w:rsidP="000D23EF">
      <w:pPr>
        <w:spacing w:after="60"/>
      </w:pPr>
      <w:r>
        <w:tab/>
        <w:t xml:space="preserve">The variables inside a function definition are called </w:t>
      </w:r>
      <w:r w:rsidRPr="0004464B">
        <w:rPr>
          <w:b/>
          <w:i/>
          <w:color w:val="00B050"/>
        </w:rPr>
        <w:t>local</w:t>
      </w:r>
      <w:r>
        <w:t xml:space="preserve"> variables, and the variables outside of it are called </w:t>
      </w:r>
      <w:r w:rsidRPr="0004464B">
        <w:rPr>
          <w:b/>
          <w:i/>
          <w:color w:val="00B050"/>
        </w:rPr>
        <w:t>global</w:t>
      </w:r>
      <w:r>
        <w:t xml:space="preserve"> variables. In the previous example, </w:t>
      </w:r>
      <w:r w:rsidRPr="0004464B">
        <w:rPr>
          <w:rFonts w:ascii="Courier New" w:hAnsi="Courier New" w:cs="Courier New"/>
          <w:b/>
        </w:rPr>
        <w:t>hypotenuse</w:t>
      </w:r>
      <w:r>
        <w:t xml:space="preserve">, </w:t>
      </w:r>
      <w:r w:rsidRPr="0004464B">
        <w:rPr>
          <w:rFonts w:ascii="Courier New" w:hAnsi="Courier New" w:cs="Courier New"/>
          <w:b/>
        </w:rPr>
        <w:t>leg_1</w:t>
      </w:r>
      <w:r>
        <w:t xml:space="preserve">, and </w:t>
      </w:r>
      <w:r>
        <w:rPr>
          <w:rFonts w:ascii="Courier New" w:hAnsi="Courier New" w:cs="Courier New"/>
          <w:b/>
        </w:rPr>
        <w:t>leg_2</w:t>
      </w:r>
      <w:r>
        <w:t xml:space="preserve"> are local variables, and </w:t>
      </w:r>
      <w:r w:rsidRPr="0004464B">
        <w:rPr>
          <w:rFonts w:ascii="Courier New" w:hAnsi="Courier New" w:cs="Courier New"/>
          <w:b/>
        </w:rPr>
        <w:t>x</w:t>
      </w:r>
      <w:r>
        <w:t xml:space="preserve"> and </w:t>
      </w:r>
      <w:r w:rsidRPr="0004464B">
        <w:rPr>
          <w:rFonts w:ascii="Courier New" w:hAnsi="Courier New" w:cs="Courier New"/>
          <w:b/>
        </w:rPr>
        <w:t>y</w:t>
      </w:r>
      <w:r>
        <w:t xml:space="preserve"> are global variables. The group </w:t>
      </w:r>
      <w:r w:rsidR="003D55CB">
        <w:t xml:space="preserve">of variables to which a section of code has access is called that section’s </w:t>
      </w:r>
      <w:r w:rsidR="003D55CB" w:rsidRPr="003D55CB">
        <w:rPr>
          <w:b/>
          <w:i/>
          <w:color w:val="00B050"/>
        </w:rPr>
        <w:t>scope</w:t>
      </w:r>
      <w:r w:rsidR="004A6A9D">
        <w:t xml:space="preserve">. </w:t>
      </w:r>
      <w:r w:rsidR="003D55CB">
        <w:t xml:space="preserve">The scopes of everything so far (if statements, </w:t>
      </w:r>
      <w:del w:id="194" w:author="Timothy Johnson" w:date="2019-02-11T14:15:00Z">
        <w:r w:rsidR="003D55CB" w:rsidDel="008F1FB2">
          <w:delText xml:space="preserve">while </w:delText>
        </w:r>
      </w:del>
      <w:ins w:id="195" w:author="Timothy Johnson" w:date="2019-02-11T14:15:00Z">
        <w:r w:rsidR="008F1FB2">
          <w:t xml:space="preserve">for </w:t>
        </w:r>
      </w:ins>
      <w:r w:rsidR="003D55CB">
        <w:t xml:space="preserve">loops, and </w:t>
      </w:r>
      <w:del w:id="196" w:author="Timothy Johnson" w:date="2019-02-11T14:15:00Z">
        <w:r w:rsidR="003D55CB" w:rsidDel="008F1FB2">
          <w:delText xml:space="preserve">for </w:delText>
        </w:r>
      </w:del>
      <w:ins w:id="197" w:author="Timothy Johnson" w:date="2019-02-11T14:15:00Z">
        <w:r w:rsidR="008F1FB2">
          <w:t xml:space="preserve">while </w:t>
        </w:r>
      </w:ins>
      <w:r w:rsidR="003D55CB">
        <w:t xml:space="preserve">loops) </w:t>
      </w:r>
      <w:r w:rsidR="000F15F4">
        <w:t xml:space="preserve">have </w:t>
      </w:r>
      <w:r w:rsidR="004D7C1A">
        <w:t>not been limited</w:t>
      </w:r>
      <w:r w:rsidR="00497003">
        <w:t>.</w:t>
      </w:r>
      <w:r w:rsidR="000F15F4">
        <w:t xml:space="preserve"> </w:t>
      </w:r>
      <w:r w:rsidR="00ED59BB">
        <w:t xml:space="preserve">Conversely, </w:t>
      </w:r>
      <w:r w:rsidR="004D7C1A">
        <w:t>the scope of</w:t>
      </w:r>
      <w:r w:rsidR="00CE4F47">
        <w:t xml:space="preserve"> a</w:t>
      </w:r>
      <w:r w:rsidR="004D7C1A">
        <w:t xml:space="preserve"> </w:t>
      </w:r>
      <w:r w:rsidR="000F15F4">
        <w:t>function defini</w:t>
      </w:r>
      <w:r w:rsidR="00CE4F47">
        <w:t>tion</w:t>
      </w:r>
      <w:ins w:id="198" w:author="Timothy Johnson" w:date="2019-02-11T14:15:00Z">
        <w:r w:rsidR="005F0DE0">
          <w:t xml:space="preserve"> is its own little world; </w:t>
        </w:r>
      </w:ins>
      <w:ins w:id="199" w:author="Timothy Johnson" w:date="2019-02-11T14:16:00Z">
        <w:r w:rsidR="00FC59C7">
          <w:t xml:space="preserve">it </w:t>
        </w:r>
      </w:ins>
      <w:ins w:id="200" w:author="Timothy Johnson" w:date="2019-02-11T14:17:00Z">
        <w:r w:rsidR="00D656A0">
          <w:t xml:space="preserve">normally </w:t>
        </w:r>
      </w:ins>
      <w:ins w:id="201" w:author="Timothy Johnson" w:date="2019-02-11T14:16:00Z">
        <w:r w:rsidR="00FC59C7">
          <w:t xml:space="preserve">only has </w:t>
        </w:r>
      </w:ins>
      <w:ins w:id="202" w:author="Timothy Johnson" w:date="2019-02-11T14:15:00Z">
        <w:r w:rsidR="005F0DE0">
          <w:t>acc</w:t>
        </w:r>
        <w:r w:rsidR="008F1FB2">
          <w:t>ess</w:t>
        </w:r>
      </w:ins>
      <w:ins w:id="203" w:author="Timothy Johnson" w:date="2019-02-11T14:16:00Z">
        <w:r w:rsidR="00FC59C7">
          <w:t xml:space="preserve"> to</w:t>
        </w:r>
      </w:ins>
      <w:del w:id="204" w:author="Timothy Johnson" w:date="2019-02-11T14:15:00Z">
        <w:r w:rsidR="00ED59BB" w:rsidDel="008F1FB2">
          <w:delText xml:space="preserve"> </w:delText>
        </w:r>
        <w:r w:rsidR="004D7C1A" w:rsidDel="008F1FB2">
          <w:delText xml:space="preserve">is limited to </w:delText>
        </w:r>
        <w:r w:rsidR="00CE4F47" w:rsidDel="008F1FB2">
          <w:delText>its</w:delText>
        </w:r>
      </w:del>
      <w:r w:rsidR="00CE4F47">
        <w:t xml:space="preserve"> </w:t>
      </w:r>
      <w:r w:rsidR="004D7C1A">
        <w:t>local v</w:t>
      </w:r>
      <w:r w:rsidR="000F15F4">
        <w:t>ariables</w:t>
      </w:r>
      <w:del w:id="205" w:author="Timothy Johnson" w:date="2019-02-11T14:15:00Z">
        <w:r w:rsidR="004D7C1A" w:rsidDel="008F1FB2">
          <w:delText xml:space="preserve">; it is </w:delText>
        </w:r>
        <w:r w:rsidR="00CE4F47" w:rsidDel="008F1FB2">
          <w:delText>its own</w:delText>
        </w:r>
        <w:r w:rsidR="008F4487" w:rsidDel="008F1FB2">
          <w:delText xml:space="preserve"> little world</w:delText>
        </w:r>
      </w:del>
      <w:r w:rsidR="008F4487">
        <w:t>.</w:t>
      </w:r>
      <w:r w:rsidR="00CE4F47">
        <w:t xml:space="preserve"> </w:t>
      </w:r>
      <w:del w:id="206" w:author="Timothy Johnson" w:date="2019-02-11T14:12:00Z">
        <w:r w:rsidR="00CE4F47" w:rsidDel="009E120B">
          <w:delText xml:space="preserve">If a definition </w:delText>
        </w:r>
        <w:r w:rsidR="004A6A9D" w:rsidDel="009E120B">
          <w:delText>assigns a value to a variable with the same name as a global variable</w:delText>
        </w:r>
        <w:r w:rsidR="00CE4F47" w:rsidDel="009E120B">
          <w:delText xml:space="preserve">, it </w:delText>
        </w:r>
        <w:r w:rsidR="004A6A9D" w:rsidDel="009E120B">
          <w:delText>will instead create a new local variable</w:delText>
        </w:r>
        <w:r w:rsidR="00CE4F47" w:rsidDel="009E120B">
          <w:delText xml:space="preserve">. It can </w:delText>
        </w:r>
        <w:r w:rsidR="004A6A9D" w:rsidDel="009E120B">
          <w:delText>use a global</w:delText>
        </w:r>
        <w:r w:rsidR="00CE4F47" w:rsidDel="009E120B">
          <w:delText xml:space="preserve"> variable, however, as long as it does not assign anything to it.</w:delText>
        </w:r>
      </w:del>
      <w:ins w:id="207" w:author="Timothy Johnson" w:date="2019-02-11T14:17:00Z">
        <w:r w:rsidR="00D656A0">
          <w:t>If</w:t>
        </w:r>
      </w:ins>
      <w:ins w:id="208" w:author="Timothy Johnson" w:date="2019-02-11T14:11:00Z">
        <w:r w:rsidR="00201E34" w:rsidRPr="00201E34">
          <w:t xml:space="preserve"> you desire to change the value of a global variable </w:t>
        </w:r>
        <w:r w:rsidR="00201E34" w:rsidRPr="00201E34">
          <w:rPr>
            <w:rFonts w:ascii="Courier New" w:hAnsi="Courier New" w:cs="Courier New"/>
            <w:b/>
            <w:rPrChange w:id="209" w:author="Timothy Johnson" w:date="2019-02-11T14:11:00Z">
              <w:rPr/>
            </w:rPrChange>
          </w:rPr>
          <w:t>V</w:t>
        </w:r>
        <w:r w:rsidR="00201E34" w:rsidRPr="00201E34">
          <w:t xml:space="preserve"> from within a function, use the command </w:t>
        </w:r>
        <w:r w:rsidR="00201E34" w:rsidRPr="00201E34">
          <w:rPr>
            <w:rFonts w:ascii="Courier New" w:hAnsi="Courier New" w:cs="Courier New"/>
            <w:b/>
            <w:rPrChange w:id="210" w:author="Timothy Johnson" w:date="2019-02-11T14:11:00Z">
              <w:rPr/>
            </w:rPrChange>
          </w:rPr>
          <w:t>global V</w:t>
        </w:r>
        <w:r w:rsidR="00201E34" w:rsidRPr="00201E34">
          <w:t xml:space="preserve"> at the beginning of the function.</w:t>
        </w:r>
      </w:ins>
      <w:ins w:id="211" w:author="Timothy Johnson" w:date="2019-02-11T16:19:00Z">
        <w:r w:rsidR="00197F47">
          <w:t xml:space="preserve"> Try running the following code first </w:t>
        </w:r>
      </w:ins>
      <w:ins w:id="212" w:author="Timothy Johnson" w:date="2019-02-11T16:28:00Z">
        <w:r w:rsidR="0017138B">
          <w:t>with line 3</w:t>
        </w:r>
        <w:r w:rsidR="003F02B4">
          <w:t xml:space="preserve"> commented out</w:t>
        </w:r>
        <w:r w:rsidR="0017138B">
          <w:t xml:space="preserve"> (</w:t>
        </w:r>
        <w:r w:rsidR="003F02B4">
          <w:t>the line with</w:t>
        </w:r>
      </w:ins>
      <w:ins w:id="213" w:author="Timothy Johnson" w:date="2019-02-11T16:19:00Z">
        <w:r w:rsidR="00197F47">
          <w:t xml:space="preserve"> the </w:t>
        </w:r>
      </w:ins>
      <w:ins w:id="214" w:author="Timothy Johnson" w:date="2019-02-11T16:20:00Z">
        <w:r w:rsidR="00197F47" w:rsidRPr="00197F47">
          <w:rPr>
            <w:rFonts w:ascii="Courier New" w:hAnsi="Courier New" w:cs="Courier New"/>
            <w:b/>
            <w:rPrChange w:id="215" w:author="Timothy Johnson" w:date="2019-02-11T16:20:00Z">
              <w:rPr/>
            </w:rPrChange>
          </w:rPr>
          <w:t>global</w:t>
        </w:r>
        <w:r w:rsidR="00197F47">
          <w:t xml:space="preserve"> command</w:t>
        </w:r>
      </w:ins>
      <w:ins w:id="216" w:author="Timothy Johnson" w:date="2019-02-11T16:28:00Z">
        <w:r w:rsidR="003F02B4">
          <w:t>)</w:t>
        </w:r>
      </w:ins>
      <w:ins w:id="217" w:author="Timothy Johnson" w:date="2019-02-11T16:20:00Z">
        <w:r w:rsidR="00197F47">
          <w:t xml:space="preserve"> and then </w:t>
        </w:r>
      </w:ins>
      <w:ins w:id="218" w:author="Timothy Johnson" w:date="2019-02-11T16:28:00Z">
        <w:r w:rsidR="003F02B4">
          <w:t xml:space="preserve">again after uncommenting </w:t>
        </w:r>
      </w:ins>
      <w:ins w:id="219" w:author="Timothy Johnson" w:date="2019-02-11T16:20:00Z">
        <w:r w:rsidR="00197F47">
          <w:t>it, and compare the results.</w:t>
        </w:r>
      </w:ins>
    </w:p>
    <w:bookmarkStart w:id="220" w:name="_MON_1556464399"/>
    <w:bookmarkEnd w:id="220"/>
    <w:p w14:paraId="42AC2D1D" w14:textId="3FFE2EA1" w:rsidR="004D7C1A" w:rsidRDefault="002A4E71" w:rsidP="000D23EF">
      <w:pPr>
        <w:spacing w:after="60"/>
      </w:pPr>
      <w:r>
        <w:object w:dxaOrig="10080" w:dyaOrig="1269" w14:anchorId="4E5C2DF1">
          <v:shape id="_x0000_i1044" type="#_x0000_t75" style="width:7in;height:63pt" o:ole="" o:bordertopcolor="this" o:borderleftcolor="this" o:borderbottomcolor="this" o:borderrightcolor="this">
            <v:imagedata r:id="rId48" o:title="" cropleft="-101f"/>
            <w10:bordertop type="single" width="8"/>
            <w10:borderleft type="single" width="8"/>
            <w10:borderbottom type="single" width="8"/>
            <w10:borderright type="single" width="8"/>
          </v:shape>
          <o:OLEObject Type="Embed" ProgID="Word.OpenDocumentText.12" ShapeID="_x0000_i1044" DrawAspect="Content" ObjectID="_1613298057" r:id="rId49"/>
        </w:object>
      </w:r>
    </w:p>
    <w:p w14:paraId="624B82FB" w14:textId="408862B2" w:rsidR="003D55CB" w:rsidDel="002A4E71" w:rsidRDefault="004A6A9D" w:rsidP="006A0077">
      <w:pPr>
        <w:spacing w:after="60"/>
        <w:rPr>
          <w:del w:id="221" w:author="Timothy Johnson" w:date="2019-02-11T14:13:00Z"/>
        </w:rPr>
      </w:pPr>
      <w:del w:id="222" w:author="Timothy Johnson" w:date="2019-02-09T22:02:00Z">
        <w:r w:rsidDel="00B32562">
          <w:tab/>
        </w:r>
      </w:del>
      <w:del w:id="223" w:author="Timothy Johnson" w:date="2019-02-11T14:13:00Z">
        <w:r w:rsidR="006A0077" w:rsidDel="002A4E71">
          <w:delText xml:space="preserve">If a local variable with the same name as a global variable is initialized inside a definition, any references to that variable name earlier in that definition will raise an </w:delText>
        </w:r>
        <w:r w:rsidR="006A0077" w:rsidRPr="006A0077" w:rsidDel="002A4E71">
          <w:rPr>
            <w:b/>
            <w:i/>
            <w:color w:val="00B050"/>
          </w:rPr>
          <w:delText>exception</w:delText>
        </w:r>
        <w:r w:rsidR="006A0077" w:rsidDel="002A4E71">
          <w:delText xml:space="preserve"> (error). An exception will also be raised if a line of code in the global scope attempts to use a local variable, since it has no access to the local scope.</w:delText>
        </w:r>
      </w:del>
    </w:p>
    <w:bookmarkStart w:id="224" w:name="_MON_1556466740"/>
    <w:bookmarkEnd w:id="224"/>
    <w:p w14:paraId="05ECC209" w14:textId="3DA07387" w:rsidR="006A0077" w:rsidDel="002A4E71" w:rsidRDefault="00893846" w:rsidP="006A0077">
      <w:pPr>
        <w:spacing w:after="60"/>
        <w:rPr>
          <w:del w:id="225" w:author="Timothy Johnson" w:date="2019-02-11T14:13:00Z"/>
        </w:rPr>
      </w:pPr>
      <w:del w:id="226" w:author="Timothy Johnson" w:date="2019-02-11T14:13:00Z">
        <w:r w:rsidDel="002A4E71">
          <w:object w:dxaOrig="10080" w:dyaOrig="1994" w14:anchorId="415B4D2B">
            <v:shape id="_x0000_i1045" type="#_x0000_t75" style="width:7in;height:99.6pt" o:ole="" o:bordertopcolor="this" o:borderleftcolor="this" o:borderbottomcolor="this" o:borderrightcolor="this">
              <v:imagedata r:id="rId50" o:title="" cropleft="-101f"/>
              <w10:bordertop type="single" width="8"/>
              <w10:borderleft type="single" width="8"/>
              <w10:borderbottom type="single" width="8"/>
              <w10:borderright type="single" width="8"/>
            </v:shape>
            <o:OLEObject Type="Embed" ProgID="Word.OpenDocumentText.12" ShapeID="_x0000_i1045" DrawAspect="Content" ObjectID="_1613298058" r:id="rId51"/>
          </w:object>
        </w:r>
      </w:del>
    </w:p>
    <w:p w14:paraId="66DC877E" w14:textId="1DF9C95F" w:rsidR="002E113D" w:rsidRDefault="008B5785" w:rsidP="002A4E71">
      <w:pPr>
        <w:spacing w:after="60"/>
        <w:ind w:firstLine="720"/>
        <w:rPr>
          <w:ins w:id="227" w:author="Timothy Johnson" w:date="2019-02-11T14:13:00Z"/>
        </w:rPr>
      </w:pPr>
      <w:r>
        <w:t xml:space="preserve">In spaceship.py, remove </w:t>
      </w:r>
      <w:r w:rsidRPr="00875BEE">
        <w:rPr>
          <w:rFonts w:ascii="Courier New" w:hAnsi="Courier New" w:cs="Courier New"/>
          <w:b/>
          <w:color w:val="000000" w:themeColor="text1"/>
        </w:rPr>
        <w:t>location</w:t>
      </w:r>
      <w:r>
        <w:t xml:space="preserve"> as a global variable (leave the rest), si</w:t>
      </w:r>
      <w:r w:rsidR="00875BEE">
        <w:t xml:space="preserve">nce it will be used as a local </w:t>
      </w:r>
      <w:r>
        <w:t>variable. Encase the while loop in a function</w:t>
      </w:r>
      <w:r w:rsidR="003721F4">
        <w:t xml:space="preserve"> </w:t>
      </w:r>
      <w:del w:id="228" w:author="Timothy A. Johnson" w:date="2019-03-05T10:33:00Z">
        <w:r w:rsidR="000D23EF" w:rsidDel="000B05C4">
          <w:rPr>
            <w:rFonts w:ascii="Courier New" w:hAnsi="Courier New" w:cs="Courier New"/>
            <w:b/>
          </w:rPr>
          <w:delText>lift_off</w:delText>
        </w:r>
      </w:del>
      <w:proofErr w:type="gramStart"/>
      <w:ins w:id="229" w:author="Timothy A. Johnson" w:date="2019-03-05T10:33:00Z">
        <w:r w:rsidR="000B05C4">
          <w:rPr>
            <w:rFonts w:ascii="Courier New" w:hAnsi="Courier New" w:cs="Courier New"/>
            <w:b/>
          </w:rPr>
          <w:t>travel</w:t>
        </w:r>
      </w:ins>
      <w:r w:rsidR="000D23EF">
        <w:rPr>
          <w:rFonts w:ascii="Courier New" w:hAnsi="Courier New" w:cs="Courier New"/>
          <w:b/>
        </w:rPr>
        <w:t>(</w:t>
      </w:r>
      <w:proofErr w:type="gramEnd"/>
      <w:r w:rsidR="000D23EF">
        <w:rPr>
          <w:rFonts w:ascii="Courier New" w:hAnsi="Courier New" w:cs="Courier New"/>
          <w:b/>
        </w:rPr>
        <w:t>)</w:t>
      </w:r>
      <w:r>
        <w:t xml:space="preserve">, with the arguments of </w:t>
      </w:r>
      <w:proofErr w:type="spellStart"/>
      <w:r w:rsidRPr="00875BEE">
        <w:rPr>
          <w:rFonts w:ascii="Courier New" w:hAnsi="Courier New" w:cs="Courier New"/>
          <w:b/>
        </w:rPr>
        <w:t>ship_name</w:t>
      </w:r>
      <w:proofErr w:type="spellEnd"/>
      <w:r>
        <w:t xml:space="preserve">, </w:t>
      </w:r>
      <w:r w:rsidRPr="00875BEE">
        <w:rPr>
          <w:rFonts w:ascii="Courier New" w:hAnsi="Courier New" w:cs="Courier New"/>
          <w:b/>
        </w:rPr>
        <w:t>captain</w:t>
      </w:r>
      <w:r>
        <w:t xml:space="preserve">, and </w:t>
      </w:r>
      <w:r w:rsidRPr="00875BEE">
        <w:rPr>
          <w:rFonts w:ascii="Courier New" w:hAnsi="Courier New" w:cs="Courier New"/>
          <w:b/>
        </w:rPr>
        <w:t>location</w:t>
      </w:r>
      <w:r>
        <w:t>. After that, c</w:t>
      </w:r>
      <w:r w:rsidR="00280B48">
        <w:t xml:space="preserve">all </w:t>
      </w:r>
      <w:del w:id="230" w:author="Timothy A. Johnson" w:date="2019-03-05T10:34:00Z">
        <w:r w:rsidRPr="00875BEE" w:rsidDel="000B05C4">
          <w:rPr>
            <w:rFonts w:ascii="Courier New" w:hAnsi="Courier New" w:cs="Courier New"/>
            <w:b/>
          </w:rPr>
          <w:delText>li</w:delText>
        </w:r>
      </w:del>
      <w:del w:id="231" w:author="Timothy A. Johnson" w:date="2019-03-05T10:33:00Z">
        <w:r w:rsidRPr="00875BEE" w:rsidDel="000B05C4">
          <w:rPr>
            <w:rFonts w:ascii="Courier New" w:hAnsi="Courier New" w:cs="Courier New"/>
            <w:b/>
          </w:rPr>
          <w:delText>ft_off</w:delText>
        </w:r>
      </w:del>
      <w:proofErr w:type="gramStart"/>
      <w:ins w:id="232" w:author="Timothy A. Johnson" w:date="2019-03-05T10:33:00Z">
        <w:r w:rsidR="000B05C4">
          <w:rPr>
            <w:rFonts w:ascii="Courier New" w:hAnsi="Courier New" w:cs="Courier New"/>
            <w:b/>
          </w:rPr>
          <w:t>travel</w:t>
        </w:r>
      </w:ins>
      <w:r w:rsidRPr="00875BEE">
        <w:rPr>
          <w:rFonts w:ascii="Courier New" w:hAnsi="Courier New" w:cs="Courier New"/>
          <w:b/>
        </w:rPr>
        <w:t>(</w:t>
      </w:r>
      <w:proofErr w:type="gramEnd"/>
      <w:r w:rsidRPr="00875BEE">
        <w:rPr>
          <w:rFonts w:ascii="Courier New" w:hAnsi="Courier New" w:cs="Courier New"/>
          <w:b/>
        </w:rPr>
        <w:t>)</w:t>
      </w:r>
      <w:r>
        <w:t xml:space="preserve"> with the arguments of </w:t>
      </w:r>
      <w:proofErr w:type="spellStart"/>
      <w:r w:rsidRPr="00875BEE">
        <w:rPr>
          <w:rFonts w:ascii="Courier New" w:hAnsi="Courier New" w:cs="Courier New"/>
          <w:b/>
        </w:rPr>
        <w:t>ship_name</w:t>
      </w:r>
      <w:proofErr w:type="spellEnd"/>
      <w:r>
        <w:t xml:space="preserve">, </w:t>
      </w:r>
      <w:r w:rsidRPr="00875BEE">
        <w:rPr>
          <w:rFonts w:ascii="Courier New" w:hAnsi="Courier New" w:cs="Courier New"/>
          <w:b/>
        </w:rPr>
        <w:t>captain</w:t>
      </w:r>
      <w:r>
        <w:t xml:space="preserve">, and </w:t>
      </w:r>
      <w:r w:rsidRPr="00875BEE">
        <w:rPr>
          <w:rFonts w:ascii="Courier New" w:hAnsi="Courier New" w:cs="Courier New"/>
          <w:b/>
        </w:rPr>
        <w:t>3</w:t>
      </w:r>
      <w:r>
        <w:t xml:space="preserve"> (which will become </w:t>
      </w:r>
      <w:r w:rsidRPr="00875BEE">
        <w:rPr>
          <w:rFonts w:ascii="Courier New" w:hAnsi="Courier New" w:cs="Courier New"/>
          <w:b/>
        </w:rPr>
        <w:t>location</w:t>
      </w:r>
      <w:r w:rsidR="00B86424">
        <w:t xml:space="preserve"> locally)</w:t>
      </w:r>
      <w:r>
        <w:t>.</w:t>
      </w:r>
    </w:p>
    <w:p w14:paraId="170093CF" w14:textId="0C33369B" w:rsidR="002A4E71" w:rsidRDefault="002A4E71" w:rsidP="002A4E71">
      <w:pPr>
        <w:spacing w:after="60"/>
        <w:rPr>
          <w:ins w:id="233" w:author="Timothy Johnson" w:date="2019-02-11T14:13:00Z"/>
        </w:rPr>
      </w:pPr>
    </w:p>
    <w:p w14:paraId="23C299F3" w14:textId="77777777" w:rsidR="002A4E71" w:rsidRDefault="002A4E71">
      <w:pPr>
        <w:spacing w:after="60"/>
        <w:pPrChange w:id="234" w:author="Timothy Johnson" w:date="2019-02-11T14:13:00Z">
          <w:pPr>
            <w:spacing w:after="60"/>
            <w:ind w:firstLine="720"/>
          </w:pPr>
        </w:pPrChange>
      </w:pPr>
    </w:p>
    <w:p w14:paraId="6569E322" w14:textId="6B897CD3" w:rsidR="00864FEB" w:rsidRPr="00C43F7E" w:rsidRDefault="00C43F7E">
      <w:pPr>
        <w:spacing w:after="60"/>
        <w:jc w:val="center"/>
        <w:rPr>
          <w:color w:val="BF8F00" w:themeColor="accent4" w:themeShade="BF"/>
          <w:rPrChange w:id="235" w:author="Timothy A. Johnson" w:date="2019-02-08T23:06:00Z">
            <w:rPr/>
          </w:rPrChange>
        </w:rPr>
        <w:pPrChange w:id="236" w:author="Timothy A. Johnson" w:date="2019-02-08T23:06:00Z">
          <w:pPr>
            <w:spacing w:after="60"/>
            <w:ind w:firstLine="720"/>
          </w:pPr>
        </w:pPrChange>
      </w:pPr>
      <w:ins w:id="237" w:author="Timothy A. Johnson" w:date="2019-02-08T23:06: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sidRPr="007F47E5">
          <w:rPr>
            <w:color w:val="BF8F00" w:themeColor="accent4" w:themeShade="BF"/>
            <w:u w:val="single"/>
          </w:rPr>
          <w:t>spaceship.py</w:t>
        </w:r>
        <w:r>
          <w:rPr>
            <w:color w:val="BF8F00" w:themeColor="accent4" w:themeShade="BF"/>
          </w:rPr>
          <w:t xml:space="preserve"> </w:t>
        </w:r>
        <w:proofErr w:type="gramStart"/>
        <w:r>
          <w:rPr>
            <w:color w:val="BF8F00" w:themeColor="accent4" w:themeShade="BF"/>
          </w:rPr>
          <w:t>tab ]</w:t>
        </w:r>
      </w:ins>
      <w:proofErr w:type="gramEnd"/>
    </w:p>
    <w:bookmarkStart w:id="238" w:name="_MON_1553678019"/>
    <w:bookmarkEnd w:id="238"/>
    <w:p w14:paraId="1DEB7466" w14:textId="20FE5165" w:rsidR="00B839D9" w:rsidRDefault="000B05C4" w:rsidP="00355622">
      <w:pPr>
        <w:spacing w:after="60"/>
      </w:pPr>
      <w:r>
        <w:object w:dxaOrig="10080" w:dyaOrig="1087" w14:anchorId="66AC51F2">
          <v:shape id="_x0000_i1046" type="#_x0000_t75" style="width:7in;height:54.6pt" o:ole="" o:bordertopcolor="this" o:borderleftcolor="this" o:borderbottomcolor="this" o:borderrightcolor="this">
            <v:imagedata r:id="rId52" o:title="" cropleft="-101f"/>
            <w10:bordertop type="double" width="6"/>
            <w10:borderleft type="double" width="6"/>
            <w10:borderbottom type="double" width="6"/>
            <w10:borderright type="double" width="6"/>
          </v:shape>
          <o:OLEObject Type="Embed" ProgID="Word.OpenDocumentText.12" ShapeID="_x0000_i1046" DrawAspect="Content" ObjectID="_1613298059" r:id="rId53"/>
        </w:object>
      </w:r>
    </w:p>
    <w:p w14:paraId="6CDD26BF" w14:textId="77777777" w:rsidR="00B839D9" w:rsidRPr="001D5FC3" w:rsidRDefault="00B839D9" w:rsidP="00355622">
      <w:pPr>
        <w:spacing w:after="60"/>
      </w:pPr>
    </w:p>
    <w:p w14:paraId="7B246857" w14:textId="77777777" w:rsidR="00CC7B42" w:rsidRPr="008D1351" w:rsidRDefault="002D3D8B" w:rsidP="00355622">
      <w:pPr>
        <w:spacing w:after="60"/>
        <w:rPr>
          <w:rFonts w:ascii="Arial" w:hAnsi="Arial" w:cs="Arial"/>
          <w:b/>
          <w:color w:val="0070C0"/>
          <w:sz w:val="28"/>
          <w:szCs w:val="28"/>
        </w:rPr>
      </w:pPr>
      <w:r w:rsidRPr="008D1351">
        <w:rPr>
          <w:rFonts w:ascii="Arial" w:hAnsi="Arial" w:cs="Arial"/>
          <w:b/>
          <w:color w:val="0070C0"/>
          <w:sz w:val="28"/>
          <w:szCs w:val="28"/>
        </w:rPr>
        <w:t>Threading</w:t>
      </w:r>
    </w:p>
    <w:p w14:paraId="3EC3D4A8" w14:textId="77777777" w:rsidR="001B1275" w:rsidRDefault="00AB5839" w:rsidP="00355622">
      <w:pPr>
        <w:spacing w:after="60"/>
      </w:pPr>
      <w:r>
        <w:tab/>
        <w:t xml:space="preserve">Everything until now has been linear; one line of code runs, then the next, then the next. Sometimes multiple things need to happen at the same time, and that is what </w:t>
      </w:r>
      <w:r w:rsidRPr="00AB5839">
        <w:rPr>
          <w:b/>
          <w:i/>
          <w:color w:val="00B050"/>
        </w:rPr>
        <w:t>threading</w:t>
      </w:r>
      <w:r>
        <w:t xml:space="preserve"> is for. When you are listening to music and doing homework in Word on your laptop at the same time, your computer is running your audio player and Word in two different threads. Without threading, you would need to write a few words, then listen for a few seconds, then write a few words… and that would be annoying.</w:t>
      </w:r>
    </w:p>
    <w:p w14:paraId="79C1FF07" w14:textId="6947EEBC" w:rsidR="00AB5839" w:rsidRDefault="00AB5839" w:rsidP="00355622">
      <w:pPr>
        <w:spacing w:after="60"/>
      </w:pPr>
      <w:r>
        <w:tab/>
      </w:r>
      <w:r w:rsidR="00FB3C86">
        <w:t xml:space="preserve">A Thread needs to be created before it can be started, and this is done by calling the constructor of the </w:t>
      </w:r>
      <w:r w:rsidR="00FB3C86" w:rsidRPr="00A1629E">
        <w:rPr>
          <w:rFonts w:ascii="Courier New" w:hAnsi="Courier New" w:cs="Courier New"/>
          <w:b/>
        </w:rPr>
        <w:t>Thread</w:t>
      </w:r>
      <w:r w:rsidR="00FB3C86">
        <w:t xml:space="preserve"> class, which is in the </w:t>
      </w:r>
      <w:r w:rsidR="00FB3C86" w:rsidRPr="00FB3C86">
        <w:rPr>
          <w:rFonts w:ascii="Courier New" w:hAnsi="Courier New" w:cs="Courier New"/>
          <w:b/>
        </w:rPr>
        <w:t>threading</w:t>
      </w:r>
      <w:r w:rsidR="00FB3C86">
        <w:t xml:space="preserve"> module. The </w:t>
      </w:r>
      <w:r w:rsidR="00FB3C86" w:rsidRPr="00FB3C86">
        <w:rPr>
          <w:rFonts w:ascii="Courier New" w:hAnsi="Courier New" w:cs="Courier New"/>
          <w:b/>
        </w:rPr>
        <w:t>threading</w:t>
      </w:r>
      <w:r w:rsidR="00FB3C86">
        <w:t xml:space="preserve"> module is not loaded by default, </w:t>
      </w:r>
      <w:proofErr w:type="gramStart"/>
      <w:r w:rsidR="00FB3C86">
        <w:t>similar to</w:t>
      </w:r>
      <w:proofErr w:type="gramEnd"/>
      <w:r w:rsidR="00FB3C86">
        <w:t xml:space="preserve"> </w:t>
      </w:r>
      <w:r w:rsidR="00FB3C86" w:rsidRPr="00FB3C86">
        <w:rPr>
          <w:rFonts w:ascii="Courier New" w:hAnsi="Courier New" w:cs="Courier New"/>
          <w:b/>
        </w:rPr>
        <w:t>time</w:t>
      </w:r>
      <w:r w:rsidR="00FB3C86">
        <w:t>, so it must be imported.</w:t>
      </w:r>
      <w:r w:rsidR="00A1629E">
        <w:t xml:space="preserve"> The Thread constructor has many arguments, but only a few of them are necessary; the others have default values that are </w:t>
      </w:r>
      <w:proofErr w:type="gramStart"/>
      <w:r w:rsidR="00A1629E">
        <w:t>sufficient</w:t>
      </w:r>
      <w:proofErr w:type="gramEnd"/>
      <w:r w:rsidR="00A1629E">
        <w:t xml:space="preserve">. Normally constructors and functions must be given an exact number of arguments in the right order, but if they have default values, specific arguments can be changed by assigning their variable names to the desired values inside the constructor or function call. The noteworthy argument names in the </w:t>
      </w:r>
      <w:r w:rsidR="00A1629E" w:rsidRPr="00390CBD">
        <w:rPr>
          <w:rFonts w:ascii="Courier New" w:hAnsi="Courier New" w:cs="Courier New"/>
          <w:b/>
        </w:rPr>
        <w:t>Thread</w:t>
      </w:r>
      <w:r w:rsidR="00A1629E">
        <w:t xml:space="preserve"> class are </w:t>
      </w:r>
      <w:r w:rsidR="00A1629E" w:rsidRPr="00390CBD">
        <w:rPr>
          <w:rFonts w:ascii="Courier New" w:hAnsi="Courier New" w:cs="Courier New"/>
          <w:b/>
        </w:rPr>
        <w:t>target</w:t>
      </w:r>
      <w:r w:rsidR="00A1629E">
        <w:t>, which is assigned to the name of the function that you want to run in a differen</w:t>
      </w:r>
      <w:r w:rsidR="00390CBD">
        <w:t>t T</w:t>
      </w:r>
      <w:r w:rsidR="00A1629E">
        <w:t xml:space="preserve">hread, and </w:t>
      </w:r>
      <w:proofErr w:type="spellStart"/>
      <w:r w:rsidR="00A1629E" w:rsidRPr="00390CBD">
        <w:rPr>
          <w:rFonts w:ascii="Courier New" w:hAnsi="Courier New" w:cs="Courier New"/>
          <w:b/>
        </w:rPr>
        <w:t>args</w:t>
      </w:r>
      <w:proofErr w:type="spellEnd"/>
      <w:r w:rsidR="00A1629E">
        <w:t>, which is a list of the arguments to be passed to that function.</w:t>
      </w:r>
      <w:r w:rsidR="00D30A75">
        <w:t xml:space="preserve"> Call </w:t>
      </w:r>
      <w:proofErr w:type="gramStart"/>
      <w:r w:rsidR="00D30A75">
        <w:t xml:space="preserve">the </w:t>
      </w:r>
      <w:r w:rsidR="00D30A75" w:rsidRPr="00D30A75">
        <w:rPr>
          <w:rFonts w:ascii="Courier New" w:hAnsi="Courier New" w:cs="Courier New"/>
          <w:b/>
        </w:rPr>
        <w:t>.start</w:t>
      </w:r>
      <w:proofErr w:type="gramEnd"/>
      <w:r w:rsidR="00D30A75" w:rsidRPr="00D30A75">
        <w:rPr>
          <w:rFonts w:ascii="Courier New" w:hAnsi="Courier New" w:cs="Courier New"/>
          <w:b/>
        </w:rPr>
        <w:t>()</w:t>
      </w:r>
      <w:r w:rsidR="00D30A75">
        <w:t xml:space="preserve"> method on the Thread to start it.</w:t>
      </w:r>
    </w:p>
    <w:p w14:paraId="079E95B1" w14:textId="46073B67" w:rsidR="00864FEB" w:rsidRPr="00C43F7E" w:rsidRDefault="00C43F7E">
      <w:pPr>
        <w:spacing w:after="60"/>
        <w:jc w:val="center"/>
        <w:rPr>
          <w:color w:val="BF8F00" w:themeColor="accent4" w:themeShade="BF"/>
          <w:rPrChange w:id="239" w:author="Timothy A. Johnson" w:date="2019-02-08T23:06:00Z">
            <w:rPr/>
          </w:rPrChange>
        </w:rPr>
        <w:pPrChange w:id="240" w:author="Timothy A. Johnson" w:date="2019-02-08T23:06:00Z">
          <w:pPr>
            <w:spacing w:after="60"/>
          </w:pPr>
        </w:pPrChange>
      </w:pPr>
      <w:ins w:id="241" w:author="Timothy A. Johnson" w:date="2019-02-08T23:06: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Pr>
            <w:color w:val="BF8F00" w:themeColor="accent4" w:themeShade="BF"/>
            <w:u w:val="single"/>
          </w:rPr>
          <w:t>main.py</w:t>
        </w:r>
        <w:r>
          <w:rPr>
            <w:color w:val="BF8F00" w:themeColor="accent4" w:themeShade="BF"/>
          </w:rPr>
          <w:t xml:space="preserve"> </w:t>
        </w:r>
        <w:proofErr w:type="gramStart"/>
        <w:r>
          <w:rPr>
            <w:color w:val="BF8F00" w:themeColor="accent4" w:themeShade="BF"/>
          </w:rPr>
          <w:t>tab ]</w:t>
        </w:r>
      </w:ins>
      <w:proofErr w:type="gramEnd"/>
    </w:p>
    <w:bookmarkStart w:id="242" w:name="_MON_1553678559"/>
    <w:bookmarkEnd w:id="242"/>
    <w:p w14:paraId="2261B31F" w14:textId="46B29CC7" w:rsidR="001D5FC3" w:rsidRDefault="00510963" w:rsidP="00355622">
      <w:pPr>
        <w:spacing w:after="60"/>
      </w:pPr>
      <w:r>
        <w:object w:dxaOrig="10080" w:dyaOrig="1450" w14:anchorId="455DFB53">
          <v:shape id="_x0000_i1047" type="#_x0000_t75" style="width:7in;height:72.6pt" o:ole="" o:bordertopcolor="this" o:borderleftcolor="this" o:borderbottomcolor="this" o:borderrightcolor="this">
            <v:imagedata r:id="rId54" o:title="" cropleft="-101f"/>
            <w10:bordertop type="single" width="8"/>
            <w10:borderleft type="single" width="8"/>
            <w10:borderbottom type="single" width="8"/>
            <w10:borderright type="single" width="8"/>
          </v:shape>
          <o:OLEObject Type="Embed" ProgID="Word.OpenDocumentText.12" ShapeID="_x0000_i1047" DrawAspect="Content" ObjectID="_1613298060" r:id="rId55"/>
        </w:object>
      </w:r>
    </w:p>
    <w:p w14:paraId="03D1E813" w14:textId="77777777" w:rsidR="00864FEB" w:rsidDel="002A4E71" w:rsidRDefault="00864FEB" w:rsidP="00355622">
      <w:pPr>
        <w:spacing w:after="60"/>
        <w:rPr>
          <w:del w:id="243" w:author="Timothy Johnson" w:date="2019-02-11T14:13:00Z"/>
        </w:rPr>
      </w:pPr>
    </w:p>
    <w:p w14:paraId="4EC89D19" w14:textId="4F7CE685" w:rsidR="00864FEB" w:rsidDel="002A4E71" w:rsidRDefault="00864FEB" w:rsidP="00355622">
      <w:pPr>
        <w:spacing w:after="60"/>
        <w:rPr>
          <w:del w:id="244" w:author="Timothy Johnson" w:date="2019-02-11T14:13:00Z"/>
        </w:rPr>
      </w:pPr>
    </w:p>
    <w:p w14:paraId="03FC8C56" w14:textId="05A46C6A" w:rsidR="00864FEB" w:rsidDel="002A4E71" w:rsidRDefault="00864FEB" w:rsidP="00355622">
      <w:pPr>
        <w:spacing w:after="60"/>
        <w:rPr>
          <w:del w:id="245" w:author="Timothy Johnson" w:date="2019-02-11T14:13:00Z"/>
        </w:rPr>
      </w:pPr>
    </w:p>
    <w:p w14:paraId="19215E3E" w14:textId="4378F6DB" w:rsidR="00390CBD" w:rsidRDefault="00390CBD" w:rsidP="00355622">
      <w:pPr>
        <w:spacing w:after="60"/>
        <w:rPr>
          <w:ins w:id="246" w:author="Timothy A. Johnson" w:date="2019-02-08T23:06:00Z"/>
        </w:rPr>
      </w:pPr>
      <w:r>
        <w:tab/>
        <w:t>This is the last addition to spaceship.py in this tutorial! For long trips, it would be good to run some checks on the spaceship to make sure it is healthy</w:t>
      </w:r>
      <w:r w:rsidR="00AA498A">
        <w:t>,</w:t>
      </w:r>
      <w:r>
        <w:t xml:space="preserve"> </w:t>
      </w:r>
      <w:proofErr w:type="gramStart"/>
      <w:r>
        <w:t>at the same time that</w:t>
      </w:r>
      <w:proofErr w:type="gramEnd"/>
      <w:r>
        <w:t xml:space="preserve"> it is traveling. Start by importing the </w:t>
      </w:r>
      <w:r w:rsidRPr="00390CBD">
        <w:rPr>
          <w:rFonts w:ascii="Courier New" w:hAnsi="Courier New" w:cs="Courier New"/>
          <w:b/>
        </w:rPr>
        <w:t>threading</w:t>
      </w:r>
      <w:r>
        <w:t xml:space="preserve"> module. Create a </w:t>
      </w:r>
      <w:del w:id="247" w:author="Timothy Johnson" w:date="2019-02-09T21:35:00Z">
        <w:r w:rsidDel="00D45F43">
          <w:delText xml:space="preserve">method </w:delText>
        </w:r>
      </w:del>
      <w:ins w:id="248" w:author="Timothy Johnson" w:date="2019-02-09T21:35:00Z">
        <w:r w:rsidR="00D45F43">
          <w:t xml:space="preserve">function </w:t>
        </w:r>
      </w:ins>
      <w:del w:id="249" w:author="Timothy Johnson" w:date="2019-02-09T21:26:00Z">
        <w:r w:rsidDel="001C7012">
          <w:delText xml:space="preserve">in the </w:delText>
        </w:r>
        <w:r w:rsidRPr="00390CBD" w:rsidDel="001C7012">
          <w:rPr>
            <w:rFonts w:ascii="Courier New" w:hAnsi="Courier New" w:cs="Courier New"/>
            <w:b/>
          </w:rPr>
          <w:delText>Spaceship</w:delText>
        </w:r>
        <w:r w:rsidDel="001C7012">
          <w:delText xml:space="preserve"> class </w:delText>
        </w:r>
      </w:del>
      <w:r>
        <w:t xml:space="preserve">called </w:t>
      </w:r>
      <w:proofErr w:type="spellStart"/>
      <w:r w:rsidRPr="00390CBD">
        <w:rPr>
          <w:rFonts w:ascii="Courier New" w:hAnsi="Courier New" w:cs="Courier New"/>
          <w:b/>
        </w:rPr>
        <w:t>systems_</w:t>
      </w:r>
      <w:proofErr w:type="gramStart"/>
      <w:r w:rsidRPr="00390CBD">
        <w:rPr>
          <w:rFonts w:ascii="Courier New" w:hAnsi="Courier New" w:cs="Courier New"/>
          <w:b/>
        </w:rPr>
        <w:t>check</w:t>
      </w:r>
      <w:proofErr w:type="spellEnd"/>
      <w:r w:rsidRPr="00390CBD">
        <w:rPr>
          <w:rFonts w:ascii="Courier New" w:hAnsi="Courier New" w:cs="Courier New"/>
          <w:b/>
        </w:rPr>
        <w:t>(</w:t>
      </w:r>
      <w:proofErr w:type="gramEnd"/>
      <w:r w:rsidRPr="00390CBD">
        <w:rPr>
          <w:rFonts w:ascii="Courier New" w:hAnsi="Courier New" w:cs="Courier New"/>
          <w:b/>
        </w:rPr>
        <w:t>)</w:t>
      </w:r>
      <w:r>
        <w:t xml:space="preserve">, which does a health report halfway through a flight if </w:t>
      </w:r>
      <w:r w:rsidR="00AA498A" w:rsidRPr="00AA498A">
        <w:rPr>
          <w:rFonts w:ascii="Courier New" w:hAnsi="Courier New" w:cs="Courier New"/>
          <w:b/>
        </w:rPr>
        <w:t>eta</w:t>
      </w:r>
      <w:r>
        <w:t xml:space="preserve"> is 8 years (seconds) or longer. Before the travel (sleep) begins, create a new Thread that calls this method.</w:t>
      </w:r>
    </w:p>
    <w:p w14:paraId="7EDCC8BB" w14:textId="62544CAB" w:rsidR="00C43F7E" w:rsidRPr="00C43F7E" w:rsidRDefault="00C43F7E">
      <w:pPr>
        <w:spacing w:after="60"/>
        <w:jc w:val="center"/>
        <w:rPr>
          <w:color w:val="BF8F00" w:themeColor="accent4" w:themeShade="BF"/>
          <w:rPrChange w:id="250" w:author="Timothy A. Johnson" w:date="2019-02-08T23:06:00Z">
            <w:rPr/>
          </w:rPrChange>
        </w:rPr>
        <w:pPrChange w:id="251" w:author="Timothy A. Johnson" w:date="2019-02-08T23:06:00Z">
          <w:pPr>
            <w:spacing w:after="60"/>
          </w:pPr>
        </w:pPrChange>
      </w:pPr>
      <w:ins w:id="252" w:author="Timothy A. Johnson" w:date="2019-02-08T23:06:00Z">
        <w:r>
          <w:rPr>
            <w:color w:val="BF8F00" w:themeColor="accent4" w:themeShade="BF"/>
          </w:rPr>
          <w:t xml:space="preserve">[ </w:t>
        </w:r>
        <w:r w:rsidRPr="00B44F93">
          <w:rPr>
            <w:color w:val="BF8F00" w:themeColor="accent4" w:themeShade="BF"/>
          </w:rPr>
          <w:t xml:space="preserve">Switch to </w:t>
        </w:r>
        <w:r>
          <w:rPr>
            <w:color w:val="BF8F00" w:themeColor="accent4" w:themeShade="BF"/>
          </w:rPr>
          <w:t xml:space="preserve">the </w:t>
        </w:r>
        <w:r w:rsidRPr="007F47E5">
          <w:rPr>
            <w:color w:val="BF8F00" w:themeColor="accent4" w:themeShade="BF"/>
            <w:u w:val="single"/>
          </w:rPr>
          <w:t>spaceship.py</w:t>
        </w:r>
        <w:r>
          <w:rPr>
            <w:color w:val="BF8F00" w:themeColor="accent4" w:themeShade="BF"/>
          </w:rPr>
          <w:t xml:space="preserve"> </w:t>
        </w:r>
        <w:proofErr w:type="gramStart"/>
        <w:r>
          <w:rPr>
            <w:color w:val="BF8F00" w:themeColor="accent4" w:themeShade="BF"/>
          </w:rPr>
          <w:t>tab ]</w:t>
        </w:r>
      </w:ins>
      <w:proofErr w:type="gramEnd"/>
    </w:p>
    <w:bookmarkStart w:id="253" w:name="_MON_1553678640"/>
    <w:bookmarkEnd w:id="253"/>
    <w:p w14:paraId="302929EB" w14:textId="21ED2016" w:rsidR="00925449" w:rsidRDefault="00497402" w:rsidP="00355622">
      <w:pPr>
        <w:spacing w:after="60"/>
      </w:pPr>
      <w:r>
        <w:object w:dxaOrig="10080" w:dyaOrig="2538" w14:anchorId="417F734C">
          <v:shape id="_x0000_i1048" type="#_x0000_t75" style="width:7in;height:127.2pt" o:ole="" o:bordertopcolor="this" o:borderleftcolor="this" o:borderbottomcolor="this" o:borderrightcolor="this">
            <v:imagedata r:id="rId56" o:title="" cropleft="-101f"/>
            <w10:bordertop type="double" width="6"/>
            <w10:borderleft type="double" width="6"/>
            <w10:borderbottom type="double" width="6"/>
            <w10:borderright type="double" width="6"/>
          </v:shape>
          <o:OLEObject Type="Embed" ProgID="Word.OpenDocumentText.12" ShapeID="_x0000_i1048" DrawAspect="Content" ObjectID="_1613298061" r:id="rId57"/>
        </w:object>
      </w:r>
    </w:p>
    <w:sectPr w:rsidR="00925449" w:rsidSect="0021484A">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5596F" w14:textId="77777777" w:rsidR="00D91ABF" w:rsidRDefault="00D91ABF" w:rsidP="0038462E">
      <w:r>
        <w:separator/>
      </w:r>
    </w:p>
  </w:endnote>
  <w:endnote w:type="continuationSeparator" w:id="0">
    <w:p w14:paraId="2D417808" w14:textId="77777777" w:rsidR="00D91ABF" w:rsidRDefault="00D91ABF" w:rsidP="0038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831347"/>
      <w:docPartObj>
        <w:docPartGallery w:val="Page Numbers (Bottom of Page)"/>
        <w:docPartUnique/>
      </w:docPartObj>
    </w:sdtPr>
    <w:sdtEndPr>
      <w:rPr>
        <w:noProof/>
      </w:rPr>
    </w:sdtEndPr>
    <w:sdtContent>
      <w:p w14:paraId="6E15865B" w14:textId="1B8DB0AF" w:rsidR="006A59D3" w:rsidRDefault="006A59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7C915C" w14:textId="77777777" w:rsidR="006A59D3" w:rsidRDefault="006A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3EB1" w14:textId="77777777" w:rsidR="00D91ABF" w:rsidRDefault="00D91ABF" w:rsidP="0038462E">
      <w:r>
        <w:separator/>
      </w:r>
    </w:p>
  </w:footnote>
  <w:footnote w:type="continuationSeparator" w:id="0">
    <w:p w14:paraId="5CC003EB" w14:textId="77777777" w:rsidR="00D91ABF" w:rsidRDefault="00D91ABF" w:rsidP="0038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AA4"/>
    <w:multiLevelType w:val="hybridMultilevel"/>
    <w:tmpl w:val="2866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6E33"/>
    <w:multiLevelType w:val="hybridMultilevel"/>
    <w:tmpl w:val="B6BCC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50D80"/>
    <w:multiLevelType w:val="hybridMultilevel"/>
    <w:tmpl w:val="72EC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50887"/>
    <w:multiLevelType w:val="hybridMultilevel"/>
    <w:tmpl w:val="A9887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C327A"/>
    <w:multiLevelType w:val="hybridMultilevel"/>
    <w:tmpl w:val="43D80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A. Johnson">
    <w15:presenceInfo w15:providerId="None" w15:userId="Timothy A. Johnson"/>
  </w15:person>
  <w15:person w15:author="Timothy Johnson">
    <w15:presenceInfo w15:providerId="Windows Live" w15:userId="cc2e3bd0360c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83"/>
    <w:rsid w:val="00012F73"/>
    <w:rsid w:val="00042104"/>
    <w:rsid w:val="0004464B"/>
    <w:rsid w:val="0004699B"/>
    <w:rsid w:val="0006665E"/>
    <w:rsid w:val="00071EEA"/>
    <w:rsid w:val="00073380"/>
    <w:rsid w:val="00075AB9"/>
    <w:rsid w:val="00087E30"/>
    <w:rsid w:val="000913E1"/>
    <w:rsid w:val="00092CED"/>
    <w:rsid w:val="00097505"/>
    <w:rsid w:val="0009779E"/>
    <w:rsid w:val="000B05C4"/>
    <w:rsid w:val="000B29DE"/>
    <w:rsid w:val="000C1B9E"/>
    <w:rsid w:val="000D23EF"/>
    <w:rsid w:val="000D7CD9"/>
    <w:rsid w:val="000E59A3"/>
    <w:rsid w:val="000E7CA8"/>
    <w:rsid w:val="000F15F4"/>
    <w:rsid w:val="001068EA"/>
    <w:rsid w:val="001125E1"/>
    <w:rsid w:val="00131317"/>
    <w:rsid w:val="001355A5"/>
    <w:rsid w:val="00142A83"/>
    <w:rsid w:val="00145967"/>
    <w:rsid w:val="00146C80"/>
    <w:rsid w:val="00151283"/>
    <w:rsid w:val="00152F2E"/>
    <w:rsid w:val="0016416A"/>
    <w:rsid w:val="0016696A"/>
    <w:rsid w:val="0017138B"/>
    <w:rsid w:val="00174925"/>
    <w:rsid w:val="0017628D"/>
    <w:rsid w:val="001765DA"/>
    <w:rsid w:val="00185F3C"/>
    <w:rsid w:val="00187D17"/>
    <w:rsid w:val="00190EFF"/>
    <w:rsid w:val="001945C3"/>
    <w:rsid w:val="00197F47"/>
    <w:rsid w:val="001B1275"/>
    <w:rsid w:val="001B18B5"/>
    <w:rsid w:val="001B7B0C"/>
    <w:rsid w:val="001C51B2"/>
    <w:rsid w:val="001C7012"/>
    <w:rsid w:val="001D5FC3"/>
    <w:rsid w:val="001D6919"/>
    <w:rsid w:val="001E012F"/>
    <w:rsid w:val="001E1DD6"/>
    <w:rsid w:val="001E576D"/>
    <w:rsid w:val="00201E34"/>
    <w:rsid w:val="002062E3"/>
    <w:rsid w:val="0021484A"/>
    <w:rsid w:val="002236C3"/>
    <w:rsid w:val="00244B1E"/>
    <w:rsid w:val="00244D2D"/>
    <w:rsid w:val="00251B35"/>
    <w:rsid w:val="0026380B"/>
    <w:rsid w:val="00264428"/>
    <w:rsid w:val="00280B48"/>
    <w:rsid w:val="00284FDE"/>
    <w:rsid w:val="0028581E"/>
    <w:rsid w:val="00295DD5"/>
    <w:rsid w:val="002A4E71"/>
    <w:rsid w:val="002A565D"/>
    <w:rsid w:val="002C14E9"/>
    <w:rsid w:val="002D3D8B"/>
    <w:rsid w:val="002E113D"/>
    <w:rsid w:val="002F03C0"/>
    <w:rsid w:val="002F6807"/>
    <w:rsid w:val="00303A3A"/>
    <w:rsid w:val="003054DC"/>
    <w:rsid w:val="0032460E"/>
    <w:rsid w:val="00335166"/>
    <w:rsid w:val="003356C2"/>
    <w:rsid w:val="0033600B"/>
    <w:rsid w:val="00355622"/>
    <w:rsid w:val="0036232D"/>
    <w:rsid w:val="00365E6B"/>
    <w:rsid w:val="00367971"/>
    <w:rsid w:val="00367EDB"/>
    <w:rsid w:val="003721F4"/>
    <w:rsid w:val="0037428B"/>
    <w:rsid w:val="003749E0"/>
    <w:rsid w:val="0038388B"/>
    <w:rsid w:val="00384560"/>
    <w:rsid w:val="0038462E"/>
    <w:rsid w:val="0038665F"/>
    <w:rsid w:val="00390CBD"/>
    <w:rsid w:val="003A3AE5"/>
    <w:rsid w:val="003A63BD"/>
    <w:rsid w:val="003B43C4"/>
    <w:rsid w:val="003B48AE"/>
    <w:rsid w:val="003B6AA9"/>
    <w:rsid w:val="003D55CB"/>
    <w:rsid w:val="003F02B4"/>
    <w:rsid w:val="003F7448"/>
    <w:rsid w:val="0040106F"/>
    <w:rsid w:val="00407246"/>
    <w:rsid w:val="004308E1"/>
    <w:rsid w:val="004432B6"/>
    <w:rsid w:val="00445670"/>
    <w:rsid w:val="00455EA5"/>
    <w:rsid w:val="00472D99"/>
    <w:rsid w:val="0047733C"/>
    <w:rsid w:val="00491920"/>
    <w:rsid w:val="00497003"/>
    <w:rsid w:val="00497402"/>
    <w:rsid w:val="004A13B4"/>
    <w:rsid w:val="004A3E96"/>
    <w:rsid w:val="004A5EC3"/>
    <w:rsid w:val="004A6A9D"/>
    <w:rsid w:val="004A72BC"/>
    <w:rsid w:val="004B24D7"/>
    <w:rsid w:val="004B42B8"/>
    <w:rsid w:val="004C0D1C"/>
    <w:rsid w:val="004C5676"/>
    <w:rsid w:val="004D7C1A"/>
    <w:rsid w:val="004E43C7"/>
    <w:rsid w:val="004E44D3"/>
    <w:rsid w:val="004E477C"/>
    <w:rsid w:val="004F0BCD"/>
    <w:rsid w:val="005030C0"/>
    <w:rsid w:val="005033E8"/>
    <w:rsid w:val="00510963"/>
    <w:rsid w:val="0051314C"/>
    <w:rsid w:val="005200EB"/>
    <w:rsid w:val="0053220D"/>
    <w:rsid w:val="00533CF6"/>
    <w:rsid w:val="00541297"/>
    <w:rsid w:val="005626AE"/>
    <w:rsid w:val="00570BAA"/>
    <w:rsid w:val="00571968"/>
    <w:rsid w:val="00577B89"/>
    <w:rsid w:val="00591D99"/>
    <w:rsid w:val="00592C4F"/>
    <w:rsid w:val="005A0DB0"/>
    <w:rsid w:val="005A760B"/>
    <w:rsid w:val="005C36FF"/>
    <w:rsid w:val="005E4EF7"/>
    <w:rsid w:val="005E5AC4"/>
    <w:rsid w:val="005F0D69"/>
    <w:rsid w:val="005F0DE0"/>
    <w:rsid w:val="005F6E60"/>
    <w:rsid w:val="006010A5"/>
    <w:rsid w:val="00605E23"/>
    <w:rsid w:val="00610FD4"/>
    <w:rsid w:val="006118EC"/>
    <w:rsid w:val="006211AB"/>
    <w:rsid w:val="0062280F"/>
    <w:rsid w:val="00630FA9"/>
    <w:rsid w:val="00632287"/>
    <w:rsid w:val="0064120C"/>
    <w:rsid w:val="00646771"/>
    <w:rsid w:val="00646EEF"/>
    <w:rsid w:val="006509F3"/>
    <w:rsid w:val="00652576"/>
    <w:rsid w:val="00661513"/>
    <w:rsid w:val="006802F2"/>
    <w:rsid w:val="00681DCF"/>
    <w:rsid w:val="00687E47"/>
    <w:rsid w:val="006942E5"/>
    <w:rsid w:val="006A0077"/>
    <w:rsid w:val="006A59D3"/>
    <w:rsid w:val="006C17D5"/>
    <w:rsid w:val="006C50CD"/>
    <w:rsid w:val="006E01B1"/>
    <w:rsid w:val="006E5CD9"/>
    <w:rsid w:val="006F5ED0"/>
    <w:rsid w:val="007005D7"/>
    <w:rsid w:val="00705561"/>
    <w:rsid w:val="007215D1"/>
    <w:rsid w:val="0072572A"/>
    <w:rsid w:val="00741107"/>
    <w:rsid w:val="0074167D"/>
    <w:rsid w:val="00780438"/>
    <w:rsid w:val="00787AE6"/>
    <w:rsid w:val="00793B4C"/>
    <w:rsid w:val="007967E2"/>
    <w:rsid w:val="007A0A93"/>
    <w:rsid w:val="007C3197"/>
    <w:rsid w:val="007F47E5"/>
    <w:rsid w:val="007F70B0"/>
    <w:rsid w:val="007F7FBB"/>
    <w:rsid w:val="00802453"/>
    <w:rsid w:val="0081292B"/>
    <w:rsid w:val="00816FB8"/>
    <w:rsid w:val="008215BF"/>
    <w:rsid w:val="00824144"/>
    <w:rsid w:val="00863116"/>
    <w:rsid w:val="00864FEB"/>
    <w:rsid w:val="00870CA4"/>
    <w:rsid w:val="008718C7"/>
    <w:rsid w:val="00875BEE"/>
    <w:rsid w:val="00884EDE"/>
    <w:rsid w:val="00891FA3"/>
    <w:rsid w:val="00893846"/>
    <w:rsid w:val="00893C97"/>
    <w:rsid w:val="00896B71"/>
    <w:rsid w:val="008A352F"/>
    <w:rsid w:val="008B315F"/>
    <w:rsid w:val="008B5785"/>
    <w:rsid w:val="008B5C5E"/>
    <w:rsid w:val="008C466B"/>
    <w:rsid w:val="008D1351"/>
    <w:rsid w:val="008D33B4"/>
    <w:rsid w:val="008D59AB"/>
    <w:rsid w:val="008E58F4"/>
    <w:rsid w:val="008E6FD9"/>
    <w:rsid w:val="008E72C5"/>
    <w:rsid w:val="008F1DC6"/>
    <w:rsid w:val="008F1FB2"/>
    <w:rsid w:val="008F4487"/>
    <w:rsid w:val="00900A5E"/>
    <w:rsid w:val="0091315E"/>
    <w:rsid w:val="00913579"/>
    <w:rsid w:val="00925449"/>
    <w:rsid w:val="009364A1"/>
    <w:rsid w:val="00937A85"/>
    <w:rsid w:val="009452CD"/>
    <w:rsid w:val="00956866"/>
    <w:rsid w:val="00956F56"/>
    <w:rsid w:val="00972708"/>
    <w:rsid w:val="00973646"/>
    <w:rsid w:val="009740F6"/>
    <w:rsid w:val="009840D9"/>
    <w:rsid w:val="0099225E"/>
    <w:rsid w:val="009A0784"/>
    <w:rsid w:val="009A3EC1"/>
    <w:rsid w:val="009B54BA"/>
    <w:rsid w:val="009C60BB"/>
    <w:rsid w:val="009C707A"/>
    <w:rsid w:val="009C7DA6"/>
    <w:rsid w:val="009D15C2"/>
    <w:rsid w:val="009E120B"/>
    <w:rsid w:val="009F1460"/>
    <w:rsid w:val="009F348A"/>
    <w:rsid w:val="009F7A5F"/>
    <w:rsid w:val="00A1216F"/>
    <w:rsid w:val="00A1629E"/>
    <w:rsid w:val="00A20235"/>
    <w:rsid w:val="00A224ED"/>
    <w:rsid w:val="00A27A5D"/>
    <w:rsid w:val="00A428A2"/>
    <w:rsid w:val="00A476AF"/>
    <w:rsid w:val="00A5798F"/>
    <w:rsid w:val="00A60249"/>
    <w:rsid w:val="00A63F0A"/>
    <w:rsid w:val="00A74D42"/>
    <w:rsid w:val="00A7753F"/>
    <w:rsid w:val="00AA498A"/>
    <w:rsid w:val="00AB2755"/>
    <w:rsid w:val="00AB4BBA"/>
    <w:rsid w:val="00AB5839"/>
    <w:rsid w:val="00AB790D"/>
    <w:rsid w:val="00AC0CC7"/>
    <w:rsid w:val="00AC30D7"/>
    <w:rsid w:val="00AD77F4"/>
    <w:rsid w:val="00AE1484"/>
    <w:rsid w:val="00AE3A6C"/>
    <w:rsid w:val="00AF1776"/>
    <w:rsid w:val="00B32562"/>
    <w:rsid w:val="00B34E5F"/>
    <w:rsid w:val="00B35CE0"/>
    <w:rsid w:val="00B419F7"/>
    <w:rsid w:val="00B44F93"/>
    <w:rsid w:val="00B47DC0"/>
    <w:rsid w:val="00B5506C"/>
    <w:rsid w:val="00B606D6"/>
    <w:rsid w:val="00B702A5"/>
    <w:rsid w:val="00B80787"/>
    <w:rsid w:val="00B82097"/>
    <w:rsid w:val="00B839D9"/>
    <w:rsid w:val="00B86424"/>
    <w:rsid w:val="00BB47E4"/>
    <w:rsid w:val="00BC1666"/>
    <w:rsid w:val="00BD1D43"/>
    <w:rsid w:val="00BE71C6"/>
    <w:rsid w:val="00BF7599"/>
    <w:rsid w:val="00C02592"/>
    <w:rsid w:val="00C02CF2"/>
    <w:rsid w:val="00C0487A"/>
    <w:rsid w:val="00C253FE"/>
    <w:rsid w:val="00C26757"/>
    <w:rsid w:val="00C27070"/>
    <w:rsid w:val="00C27379"/>
    <w:rsid w:val="00C33C2D"/>
    <w:rsid w:val="00C35820"/>
    <w:rsid w:val="00C43F7E"/>
    <w:rsid w:val="00C44A19"/>
    <w:rsid w:val="00C60BE9"/>
    <w:rsid w:val="00C644CC"/>
    <w:rsid w:val="00C70574"/>
    <w:rsid w:val="00C71185"/>
    <w:rsid w:val="00C7783D"/>
    <w:rsid w:val="00C77FEE"/>
    <w:rsid w:val="00CA1402"/>
    <w:rsid w:val="00CA5CA0"/>
    <w:rsid w:val="00CA67BB"/>
    <w:rsid w:val="00CA7105"/>
    <w:rsid w:val="00CA7C43"/>
    <w:rsid w:val="00CB3F71"/>
    <w:rsid w:val="00CC6E53"/>
    <w:rsid w:val="00CC7B42"/>
    <w:rsid w:val="00CD26B6"/>
    <w:rsid w:val="00CE102C"/>
    <w:rsid w:val="00CE11F6"/>
    <w:rsid w:val="00CE4F47"/>
    <w:rsid w:val="00CE6483"/>
    <w:rsid w:val="00CE691C"/>
    <w:rsid w:val="00CE7702"/>
    <w:rsid w:val="00D049A4"/>
    <w:rsid w:val="00D150AC"/>
    <w:rsid w:val="00D20B0C"/>
    <w:rsid w:val="00D30756"/>
    <w:rsid w:val="00D30A75"/>
    <w:rsid w:val="00D323D7"/>
    <w:rsid w:val="00D34C9F"/>
    <w:rsid w:val="00D45F43"/>
    <w:rsid w:val="00D46D24"/>
    <w:rsid w:val="00D643A5"/>
    <w:rsid w:val="00D656A0"/>
    <w:rsid w:val="00D86B38"/>
    <w:rsid w:val="00D90354"/>
    <w:rsid w:val="00D91ABF"/>
    <w:rsid w:val="00DC77DD"/>
    <w:rsid w:val="00DD11C5"/>
    <w:rsid w:val="00DD3965"/>
    <w:rsid w:val="00DD448A"/>
    <w:rsid w:val="00DE0165"/>
    <w:rsid w:val="00DE4786"/>
    <w:rsid w:val="00E102D3"/>
    <w:rsid w:val="00E4246D"/>
    <w:rsid w:val="00E4454A"/>
    <w:rsid w:val="00E47C2B"/>
    <w:rsid w:val="00E626E8"/>
    <w:rsid w:val="00E66204"/>
    <w:rsid w:val="00E81A25"/>
    <w:rsid w:val="00E8518E"/>
    <w:rsid w:val="00E91C8C"/>
    <w:rsid w:val="00E936F7"/>
    <w:rsid w:val="00E93DC8"/>
    <w:rsid w:val="00E96133"/>
    <w:rsid w:val="00EA3F82"/>
    <w:rsid w:val="00EB579F"/>
    <w:rsid w:val="00EB602D"/>
    <w:rsid w:val="00EC3A2B"/>
    <w:rsid w:val="00EC74C7"/>
    <w:rsid w:val="00ED4AC5"/>
    <w:rsid w:val="00ED59BB"/>
    <w:rsid w:val="00ED5CFE"/>
    <w:rsid w:val="00ED6016"/>
    <w:rsid w:val="00EE40CC"/>
    <w:rsid w:val="00EF2163"/>
    <w:rsid w:val="00EF5502"/>
    <w:rsid w:val="00F03990"/>
    <w:rsid w:val="00F20F58"/>
    <w:rsid w:val="00F235A5"/>
    <w:rsid w:val="00F24E87"/>
    <w:rsid w:val="00F2551F"/>
    <w:rsid w:val="00F25BFF"/>
    <w:rsid w:val="00F3242E"/>
    <w:rsid w:val="00F33BCC"/>
    <w:rsid w:val="00F3554A"/>
    <w:rsid w:val="00F5687E"/>
    <w:rsid w:val="00F66ABB"/>
    <w:rsid w:val="00F67139"/>
    <w:rsid w:val="00F82F43"/>
    <w:rsid w:val="00F8432C"/>
    <w:rsid w:val="00FA0F15"/>
    <w:rsid w:val="00FB3C86"/>
    <w:rsid w:val="00FB61EA"/>
    <w:rsid w:val="00FC0EEF"/>
    <w:rsid w:val="00FC59C7"/>
    <w:rsid w:val="00FC613B"/>
    <w:rsid w:val="00FC6869"/>
    <w:rsid w:val="00FF3FF0"/>
    <w:rsid w:val="00FF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8FD7"/>
  <w15:chartTrackingRefBased/>
  <w15:docId w15:val="{618C8991-B1E7-4E72-B0E0-42835955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83"/>
    <w:pPr>
      <w:ind w:left="720"/>
      <w:contextualSpacing/>
    </w:pPr>
  </w:style>
  <w:style w:type="character" w:styleId="Hyperlink">
    <w:name w:val="Hyperlink"/>
    <w:basedOn w:val="DefaultParagraphFont"/>
    <w:uiPriority w:val="99"/>
    <w:unhideWhenUsed/>
    <w:rsid w:val="003B43C4"/>
    <w:rPr>
      <w:color w:val="0563C1" w:themeColor="hyperlink"/>
      <w:u w:val="single"/>
    </w:rPr>
  </w:style>
  <w:style w:type="table" w:styleId="TableGrid">
    <w:name w:val="Table Grid"/>
    <w:basedOn w:val="TableNormal"/>
    <w:uiPriority w:val="39"/>
    <w:rsid w:val="008A3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62E"/>
    <w:pPr>
      <w:tabs>
        <w:tab w:val="center" w:pos="4680"/>
        <w:tab w:val="right" w:pos="9360"/>
      </w:tabs>
    </w:pPr>
  </w:style>
  <w:style w:type="character" w:customStyle="1" w:styleId="HeaderChar">
    <w:name w:val="Header Char"/>
    <w:basedOn w:val="DefaultParagraphFont"/>
    <w:link w:val="Header"/>
    <w:uiPriority w:val="99"/>
    <w:rsid w:val="0038462E"/>
  </w:style>
  <w:style w:type="paragraph" w:styleId="Footer">
    <w:name w:val="footer"/>
    <w:basedOn w:val="Normal"/>
    <w:link w:val="FooterChar"/>
    <w:uiPriority w:val="99"/>
    <w:unhideWhenUsed/>
    <w:rsid w:val="0038462E"/>
    <w:pPr>
      <w:tabs>
        <w:tab w:val="center" w:pos="4680"/>
        <w:tab w:val="right" w:pos="9360"/>
      </w:tabs>
    </w:pPr>
  </w:style>
  <w:style w:type="character" w:customStyle="1" w:styleId="FooterChar">
    <w:name w:val="Footer Char"/>
    <w:basedOn w:val="DefaultParagraphFont"/>
    <w:link w:val="Footer"/>
    <w:uiPriority w:val="99"/>
    <w:rsid w:val="0038462E"/>
  </w:style>
  <w:style w:type="paragraph" w:styleId="BalloonText">
    <w:name w:val="Balloon Text"/>
    <w:basedOn w:val="Normal"/>
    <w:link w:val="BalloonTextChar"/>
    <w:uiPriority w:val="99"/>
    <w:semiHidden/>
    <w:unhideWhenUsed/>
    <w:rsid w:val="00C43F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48970">
      <w:bodyDiv w:val="1"/>
      <w:marLeft w:val="0"/>
      <w:marRight w:val="0"/>
      <w:marTop w:val="0"/>
      <w:marBottom w:val="0"/>
      <w:divBdr>
        <w:top w:val="none" w:sz="0" w:space="0" w:color="auto"/>
        <w:left w:val="none" w:sz="0" w:space="0" w:color="auto"/>
        <w:bottom w:val="none" w:sz="0" w:space="0" w:color="auto"/>
        <w:right w:val="none" w:sz="0" w:space="0" w:color="auto"/>
      </w:divBdr>
      <w:divsChild>
        <w:div w:id="1114440847">
          <w:marLeft w:val="0"/>
          <w:marRight w:val="0"/>
          <w:marTop w:val="0"/>
          <w:marBottom w:val="0"/>
          <w:divBdr>
            <w:top w:val="none" w:sz="0" w:space="0" w:color="auto"/>
            <w:left w:val="none" w:sz="0" w:space="0" w:color="auto"/>
            <w:bottom w:val="none" w:sz="0" w:space="0" w:color="auto"/>
            <w:right w:val="none" w:sz="0" w:space="0" w:color="auto"/>
          </w:divBdr>
          <w:divsChild>
            <w:div w:id="89669509">
              <w:marLeft w:val="0"/>
              <w:marRight w:val="0"/>
              <w:marTop w:val="0"/>
              <w:marBottom w:val="0"/>
              <w:divBdr>
                <w:top w:val="none" w:sz="0" w:space="0" w:color="auto"/>
                <w:left w:val="none" w:sz="0" w:space="0" w:color="auto"/>
                <w:bottom w:val="none" w:sz="0" w:space="0" w:color="auto"/>
                <w:right w:val="none" w:sz="0" w:space="0" w:color="auto"/>
              </w:divBdr>
            </w:div>
            <w:div w:id="1941529648">
              <w:marLeft w:val="0"/>
              <w:marRight w:val="0"/>
              <w:marTop w:val="0"/>
              <w:marBottom w:val="0"/>
              <w:divBdr>
                <w:top w:val="none" w:sz="0" w:space="0" w:color="auto"/>
                <w:left w:val="none" w:sz="0" w:space="0" w:color="auto"/>
                <w:bottom w:val="none" w:sz="0" w:space="0" w:color="auto"/>
                <w:right w:val="none" w:sz="0" w:space="0" w:color="auto"/>
              </w:divBdr>
            </w:div>
            <w:div w:id="575942636">
              <w:marLeft w:val="0"/>
              <w:marRight w:val="0"/>
              <w:marTop w:val="0"/>
              <w:marBottom w:val="0"/>
              <w:divBdr>
                <w:top w:val="none" w:sz="0" w:space="0" w:color="auto"/>
                <w:left w:val="none" w:sz="0" w:space="0" w:color="auto"/>
                <w:bottom w:val="none" w:sz="0" w:space="0" w:color="auto"/>
                <w:right w:val="none" w:sz="0" w:space="0" w:color="auto"/>
              </w:divBdr>
            </w:div>
            <w:div w:id="380062780">
              <w:marLeft w:val="0"/>
              <w:marRight w:val="0"/>
              <w:marTop w:val="0"/>
              <w:marBottom w:val="0"/>
              <w:divBdr>
                <w:top w:val="none" w:sz="0" w:space="0" w:color="auto"/>
                <w:left w:val="none" w:sz="0" w:space="0" w:color="auto"/>
                <w:bottom w:val="none" w:sz="0" w:space="0" w:color="auto"/>
                <w:right w:val="none" w:sz="0" w:space="0" w:color="auto"/>
              </w:divBdr>
            </w:div>
            <w:div w:id="816533731">
              <w:marLeft w:val="0"/>
              <w:marRight w:val="0"/>
              <w:marTop w:val="0"/>
              <w:marBottom w:val="0"/>
              <w:divBdr>
                <w:top w:val="none" w:sz="0" w:space="0" w:color="auto"/>
                <w:left w:val="none" w:sz="0" w:space="0" w:color="auto"/>
                <w:bottom w:val="none" w:sz="0" w:space="0" w:color="auto"/>
                <w:right w:val="none" w:sz="0" w:space="0" w:color="auto"/>
              </w:divBdr>
            </w:div>
            <w:div w:id="1106728345">
              <w:marLeft w:val="0"/>
              <w:marRight w:val="0"/>
              <w:marTop w:val="0"/>
              <w:marBottom w:val="0"/>
              <w:divBdr>
                <w:top w:val="none" w:sz="0" w:space="0" w:color="auto"/>
                <w:left w:val="none" w:sz="0" w:space="0" w:color="auto"/>
                <w:bottom w:val="none" w:sz="0" w:space="0" w:color="auto"/>
                <w:right w:val="none" w:sz="0" w:space="0" w:color="auto"/>
              </w:divBdr>
            </w:div>
            <w:div w:id="1820730739">
              <w:marLeft w:val="0"/>
              <w:marRight w:val="0"/>
              <w:marTop w:val="0"/>
              <w:marBottom w:val="0"/>
              <w:divBdr>
                <w:top w:val="none" w:sz="0" w:space="0" w:color="auto"/>
                <w:left w:val="none" w:sz="0" w:space="0" w:color="auto"/>
                <w:bottom w:val="none" w:sz="0" w:space="0" w:color="auto"/>
                <w:right w:val="none" w:sz="0" w:space="0" w:color="auto"/>
              </w:divBdr>
            </w:div>
            <w:div w:id="12240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emf"/><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oleObject" Target="embeddings/oleObject2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41" Type="http://schemas.openxmlformats.org/officeDocument/2006/relationships/oleObject" Target="embeddings/oleObject16.bin"/><Relationship Id="rId54"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4.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56" Type="http://schemas.openxmlformats.org/officeDocument/2006/relationships/image" Target="media/image24.emf"/><Relationship Id="rId8" Type="http://schemas.openxmlformats.org/officeDocument/2006/relationships/hyperlink" Target="https://repl.it/languages/python3" TargetMode="External"/><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0EA9E-8A9B-40AF-BF69-09C8D8A6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7</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Parkinson</dc:creator>
  <cp:keywords/>
  <dc:description/>
  <cp:lastModifiedBy>Timothy A. Johnson</cp:lastModifiedBy>
  <cp:revision>155</cp:revision>
  <cp:lastPrinted>2019-03-05T18:33:00Z</cp:lastPrinted>
  <dcterms:created xsi:type="dcterms:W3CDTF">2019-02-06T19:35:00Z</dcterms:created>
  <dcterms:modified xsi:type="dcterms:W3CDTF">2019-03-05T18:34:00Z</dcterms:modified>
</cp:coreProperties>
</file>